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9EA8" w14:textId="221DE070" w:rsidR="00B65A06" w:rsidRPr="00B65A06" w:rsidRDefault="00B65A06" w:rsidP="007A72AB">
      <w:pPr>
        <w:pStyle w:val="1"/>
        <w:adjustRightInd w:val="0"/>
        <w:snapToGrid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509F2CFD" w:rsidR="00E9644A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746C6A">
        <w:rPr>
          <w:rFonts w:eastAsia="微软雅黑" w:cstheme="minorHAnsi"/>
          <w:kern w:val="0"/>
          <w:szCs w:val="21"/>
        </w:rPr>
        <w:t xml:space="preserve"> </w:t>
      </w:r>
      <w:r w:rsidR="00746C6A">
        <w:rPr>
          <w:rFonts w:eastAsia="微软雅黑" w:cstheme="minorHAnsi" w:hint="eastAsia"/>
          <w:kern w:val="0"/>
          <w:szCs w:val="21"/>
        </w:rPr>
        <w:t>创建线程的方式</w:t>
      </w:r>
      <w:r w:rsidR="00BC6F6B">
        <w:rPr>
          <w:rFonts w:eastAsia="微软雅黑" w:cstheme="minorHAnsi" w:hint="eastAsia"/>
          <w:kern w:val="0"/>
          <w:szCs w:val="21"/>
        </w:rPr>
        <w:t>有</w:t>
      </w:r>
      <w:del w:id="0" w:author="不显 电性" w:date="2022-04-10T11:04:00Z">
        <w:r w:rsidR="00D3149C" w:rsidRPr="006D5951" w:rsidDel="00D51327">
          <w:rPr>
            <w:rFonts w:eastAsia="微软雅黑" w:cstheme="minorHAnsi"/>
            <w:kern w:val="0"/>
            <w:szCs w:val="21"/>
          </w:rPr>
          <w:delText>_______________________</w:delText>
        </w:r>
      </w:del>
      <w:ins w:id="1" w:author="不显 电性" w:date="2022-04-10T11:04:00Z">
        <w:r w:rsidR="00D51327" w:rsidRPr="006D5951">
          <w:rPr>
            <w:rFonts w:eastAsia="微软雅黑" w:cstheme="minorHAnsi"/>
            <w:kern w:val="0"/>
            <w:szCs w:val="21"/>
          </w:rPr>
          <w:t>_</w:t>
        </w:r>
        <w:r w:rsidR="00D51327">
          <w:rPr>
            <w:rFonts w:eastAsia="微软雅黑" w:cstheme="minorHAnsi" w:hint="eastAsia"/>
            <w:kern w:val="0"/>
            <w:szCs w:val="21"/>
          </w:rPr>
          <w:t>继承</w:t>
        </w:r>
        <w:r w:rsidR="00D51327">
          <w:rPr>
            <w:rFonts w:eastAsia="微软雅黑" w:cstheme="minorHAnsi" w:hint="eastAsia"/>
            <w:kern w:val="0"/>
            <w:szCs w:val="21"/>
          </w:rPr>
          <w:t>Thread</w:t>
        </w:r>
        <w:proofErr w:type="gramStart"/>
        <w:r w:rsidR="00D51327">
          <w:rPr>
            <w:rFonts w:eastAsia="微软雅黑" w:cstheme="minorHAnsi" w:hint="eastAsia"/>
            <w:kern w:val="0"/>
            <w:szCs w:val="21"/>
          </w:rPr>
          <w:t>类</w:t>
        </w:r>
      </w:ins>
      <w:ins w:id="2" w:author="不显 电性" w:date="2022-04-10T11:07:00Z">
        <w:r w:rsidR="00D51327">
          <w:rPr>
            <w:rFonts w:eastAsia="微软雅黑" w:cstheme="minorHAnsi" w:hint="eastAsia"/>
            <w:kern w:val="0"/>
            <w:szCs w:val="21"/>
          </w:rPr>
          <w:t>并覆盖</w:t>
        </w:r>
        <w:proofErr w:type="gramEnd"/>
        <w:r w:rsidR="00D51327">
          <w:rPr>
            <w:rFonts w:eastAsia="微软雅黑" w:cstheme="minorHAnsi" w:hint="eastAsia"/>
            <w:kern w:val="0"/>
            <w:szCs w:val="21"/>
          </w:rPr>
          <w:t>run</w:t>
        </w:r>
        <w:r w:rsidR="00D51327">
          <w:rPr>
            <w:rFonts w:eastAsia="微软雅黑" w:cstheme="minorHAnsi" w:hint="eastAsia"/>
            <w:kern w:val="0"/>
            <w:szCs w:val="21"/>
          </w:rPr>
          <w:t>方法</w:t>
        </w:r>
      </w:ins>
      <w:ins w:id="3" w:author="不显 电性" w:date="2022-04-10T11:04:00Z">
        <w:r w:rsidR="00D51327" w:rsidRPr="006D5951">
          <w:rPr>
            <w:rFonts w:eastAsia="微软雅黑" w:cstheme="minorHAnsi"/>
            <w:kern w:val="0"/>
            <w:szCs w:val="21"/>
          </w:rPr>
          <w:t>___</w:t>
        </w:r>
      </w:ins>
      <w:r w:rsidR="00746C6A">
        <w:rPr>
          <w:rFonts w:eastAsia="微软雅黑" w:cstheme="minorHAnsi" w:hint="eastAsia"/>
          <w:kern w:val="0"/>
          <w:szCs w:val="21"/>
        </w:rPr>
        <w:t>和</w:t>
      </w:r>
      <w:r w:rsidR="00D3149C" w:rsidRPr="006D5951">
        <w:rPr>
          <w:rFonts w:eastAsia="微软雅黑" w:cstheme="minorHAnsi"/>
          <w:kern w:val="0"/>
          <w:szCs w:val="21"/>
        </w:rPr>
        <w:t>__</w:t>
      </w:r>
      <w:ins w:id="4" w:author="不显 电性" w:date="2022-04-10T11:07:00Z">
        <w:r w:rsidR="00D51327">
          <w:rPr>
            <w:rFonts w:eastAsia="微软雅黑" w:cstheme="minorHAnsi" w:hint="eastAsia"/>
            <w:kern w:val="0"/>
            <w:szCs w:val="21"/>
          </w:rPr>
          <w:t>继承接口</w:t>
        </w:r>
        <w:r w:rsidR="00D51327">
          <w:rPr>
            <w:rFonts w:eastAsia="微软雅黑" w:cstheme="minorHAnsi" w:hint="eastAsia"/>
            <w:kern w:val="0"/>
            <w:szCs w:val="21"/>
          </w:rPr>
          <w:t>Runnable</w:t>
        </w:r>
        <w:r w:rsidR="00D51327">
          <w:rPr>
            <w:rFonts w:eastAsia="微软雅黑" w:cstheme="minorHAnsi" w:hint="eastAsia"/>
            <w:kern w:val="0"/>
            <w:szCs w:val="21"/>
          </w:rPr>
          <w:t>的</w:t>
        </w:r>
        <w:r w:rsidR="00D51327">
          <w:rPr>
            <w:rFonts w:eastAsia="微软雅黑" w:cstheme="minorHAnsi" w:hint="eastAsia"/>
            <w:kern w:val="0"/>
            <w:szCs w:val="21"/>
          </w:rPr>
          <w:t>run</w:t>
        </w:r>
        <w:r w:rsidR="00D51327">
          <w:rPr>
            <w:rFonts w:eastAsia="微软雅黑" w:cstheme="minorHAnsi" w:hint="eastAsia"/>
            <w:kern w:val="0"/>
            <w:szCs w:val="21"/>
          </w:rPr>
          <w:t>方法</w:t>
        </w:r>
      </w:ins>
      <w:del w:id="5" w:author="不显 电性" w:date="2022-04-10T11:07:00Z">
        <w:r w:rsidR="00D3149C" w:rsidRPr="006D5951" w:rsidDel="00D51327">
          <w:rPr>
            <w:rFonts w:eastAsia="微软雅黑" w:cstheme="minorHAnsi"/>
            <w:kern w:val="0"/>
            <w:szCs w:val="21"/>
          </w:rPr>
          <w:delText>_______________</w:delText>
        </w:r>
        <w:r w:rsidR="00746C6A" w:rsidRPr="006D5951" w:rsidDel="00D51327">
          <w:rPr>
            <w:rFonts w:eastAsia="微软雅黑" w:cstheme="minorHAnsi"/>
            <w:kern w:val="0"/>
            <w:szCs w:val="21"/>
          </w:rPr>
          <w:delText>_____</w:delText>
        </w:r>
        <w:r w:rsidR="00D3149C" w:rsidRPr="006D5951" w:rsidDel="00D51327">
          <w:rPr>
            <w:rFonts w:eastAsia="微软雅黑" w:cstheme="minorHAnsi"/>
            <w:kern w:val="0"/>
            <w:szCs w:val="21"/>
          </w:rPr>
          <w:delText>_______</w:delText>
        </w:r>
      </w:del>
      <w:r w:rsidR="00D3149C" w:rsidRPr="006D5951">
        <w:rPr>
          <w:rFonts w:eastAsia="微软雅黑" w:cstheme="minorHAnsi"/>
          <w:kern w:val="0"/>
          <w:szCs w:val="21"/>
        </w:rPr>
        <w:t>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 w14:textId="34506E93" w:rsidR="00C1040B" w:rsidRDefault="00BF159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746C6A" w:rsidRPr="00746C6A">
        <w:rPr>
          <w:rFonts w:eastAsia="微软雅黑" w:cstheme="minorHAnsi" w:hint="eastAsia"/>
          <w:kern w:val="0"/>
          <w:szCs w:val="21"/>
        </w:rPr>
        <w:t>程序中可能出现一种情况：多个线种互相等待对方持有的锁，而在得到对方的</w:t>
      </w:r>
      <w:proofErr w:type="gramStart"/>
      <w:r w:rsidR="00746C6A" w:rsidRPr="00746C6A">
        <w:rPr>
          <w:rFonts w:eastAsia="微软雅黑" w:cstheme="minorHAnsi" w:hint="eastAsia"/>
          <w:kern w:val="0"/>
          <w:szCs w:val="21"/>
        </w:rPr>
        <w:t>锁之前</w:t>
      </w:r>
      <w:proofErr w:type="gramEnd"/>
      <w:r w:rsidR="00746C6A" w:rsidRPr="00746C6A">
        <w:rPr>
          <w:rFonts w:eastAsia="微软雅黑" w:cstheme="minorHAnsi" w:hint="eastAsia"/>
          <w:kern w:val="0"/>
          <w:szCs w:val="21"/>
        </w:rPr>
        <w:t>都不会释放自己的锁，这就是</w:t>
      </w:r>
      <w:r w:rsidR="00746C6A" w:rsidRPr="006D5951">
        <w:rPr>
          <w:rFonts w:eastAsia="微软雅黑" w:cstheme="minorHAnsi"/>
          <w:kern w:val="0"/>
          <w:szCs w:val="21"/>
        </w:rPr>
        <w:t>_____</w:t>
      </w:r>
      <w:ins w:id="6" w:author="不显 电性" w:date="2022-04-10T11:07:00Z">
        <w:r w:rsidR="00D51327">
          <w:rPr>
            <w:rFonts w:eastAsia="微软雅黑" w:cstheme="minorHAnsi" w:hint="eastAsia"/>
            <w:kern w:val="0"/>
            <w:szCs w:val="21"/>
          </w:rPr>
          <w:t>死锁</w:t>
        </w:r>
      </w:ins>
      <w:del w:id="7" w:author="不显 电性" w:date="2022-04-10T11:07:00Z">
        <w:r w:rsidR="00746C6A" w:rsidRPr="006D5951" w:rsidDel="00D51327">
          <w:rPr>
            <w:rFonts w:eastAsia="微软雅黑" w:cstheme="minorHAnsi"/>
            <w:kern w:val="0"/>
            <w:szCs w:val="21"/>
          </w:rPr>
          <w:delText>_________________________</w:delText>
        </w:r>
      </w:del>
      <w:r w:rsidR="00746C6A" w:rsidRPr="006D5951">
        <w:rPr>
          <w:rFonts w:eastAsia="微软雅黑" w:cstheme="minorHAnsi"/>
          <w:kern w:val="0"/>
          <w:szCs w:val="21"/>
        </w:rPr>
        <w:t>_</w:t>
      </w:r>
      <w:r w:rsidR="00746C6A">
        <w:rPr>
          <w:rFonts w:eastAsia="微软雅黑" w:cstheme="minorHAnsi" w:hint="eastAsia"/>
          <w:kern w:val="0"/>
          <w:szCs w:val="21"/>
        </w:rPr>
        <w:t>。</w:t>
      </w:r>
    </w:p>
    <w:p w14:paraId="18E7DB81" w14:textId="11DCA893" w:rsidR="00746C6A" w:rsidRPr="00D51327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  <w:rPrChange w:id="8" w:author="不显 电性" w:date="2022-04-10T11:08:00Z">
            <w:rPr>
              <w:rFonts w:eastAsia="微软雅黑" w:cstheme="minorHAnsi"/>
              <w:kern w:val="0"/>
              <w:szCs w:val="21"/>
            </w:rPr>
          </w:rPrChange>
        </w:rPr>
      </w:pPr>
    </w:p>
    <w:p w14:paraId="593BD888" w14:textId="5980BDB3" w:rsidR="00746C6A" w:rsidRDefault="00746C6A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43BBD" w:rsidRPr="00543BBD">
        <w:rPr>
          <w:rFonts w:eastAsia="微软雅黑" w:cstheme="minorHAnsi" w:hint="eastAsia"/>
          <w:kern w:val="0"/>
          <w:szCs w:val="21"/>
        </w:rPr>
        <w:t>若在线程的</w:t>
      </w:r>
      <w:r w:rsidR="00543BBD">
        <w:rPr>
          <w:rFonts w:eastAsia="微软雅黑" w:cstheme="minorHAnsi" w:hint="eastAsia"/>
          <w:kern w:val="0"/>
          <w:szCs w:val="21"/>
        </w:rPr>
        <w:t>执行代码</w:t>
      </w:r>
      <w:r w:rsidR="00543BBD" w:rsidRPr="00543BBD">
        <w:rPr>
          <w:rFonts w:eastAsia="微软雅黑" w:cstheme="minorHAnsi" w:hint="eastAsia"/>
          <w:kern w:val="0"/>
          <w:szCs w:val="21"/>
        </w:rPr>
        <w:t>中调用</w:t>
      </w:r>
      <w:r w:rsidR="00543BBD">
        <w:rPr>
          <w:rFonts w:eastAsia="微软雅黑" w:cstheme="minorHAnsi" w:hint="eastAsia"/>
          <w:kern w:val="0"/>
          <w:szCs w:val="21"/>
        </w:rPr>
        <w:t>yield</w:t>
      </w:r>
      <w:r w:rsidR="00543BBD" w:rsidRPr="00543BBD">
        <w:rPr>
          <w:rFonts w:eastAsia="微软雅黑" w:cstheme="minorHAnsi" w:hint="eastAsia"/>
          <w:kern w:val="0"/>
          <w:szCs w:val="21"/>
        </w:rPr>
        <w:t>方法</w:t>
      </w:r>
      <w:r w:rsidR="00543BBD">
        <w:rPr>
          <w:rFonts w:eastAsia="微软雅黑" w:cstheme="minorHAnsi" w:hint="eastAsia"/>
          <w:kern w:val="0"/>
          <w:szCs w:val="21"/>
        </w:rPr>
        <w:t>后，</w:t>
      </w:r>
      <w:r w:rsidR="00543BBD" w:rsidRPr="00543BBD">
        <w:rPr>
          <w:rFonts w:eastAsia="微软雅黑" w:cstheme="minorHAnsi" w:hint="eastAsia"/>
          <w:kern w:val="0"/>
          <w:szCs w:val="21"/>
        </w:rPr>
        <w:t>则该线程</w:t>
      </w:r>
      <w:r w:rsidR="00543BBD">
        <w:rPr>
          <w:rFonts w:eastAsia="微软雅黑" w:cstheme="minorHAnsi" w:hint="eastAsia"/>
          <w:kern w:val="0"/>
          <w:szCs w:val="21"/>
        </w:rPr>
        <w:t>将</w:t>
      </w:r>
      <w:r w:rsidR="00543BBD" w:rsidRPr="006D5951">
        <w:rPr>
          <w:rFonts w:eastAsia="微软雅黑" w:cstheme="minorHAnsi"/>
          <w:kern w:val="0"/>
          <w:szCs w:val="21"/>
        </w:rPr>
        <w:t>____</w:t>
      </w:r>
      <w:del w:id="9" w:author="不显 电性" w:date="2022-04-10T11:08:00Z">
        <w:r w:rsidR="00543BBD" w:rsidRPr="006D5951" w:rsidDel="00D51327">
          <w:rPr>
            <w:rFonts w:eastAsia="微软雅黑" w:cstheme="minorHAnsi"/>
            <w:kern w:val="0"/>
            <w:szCs w:val="21"/>
          </w:rPr>
          <w:delText>_________</w:delText>
        </w:r>
      </w:del>
      <w:ins w:id="10" w:author="不显 电性" w:date="2022-04-10T11:08:00Z">
        <w:r w:rsidR="00D51327">
          <w:rPr>
            <w:rFonts w:eastAsia="微软雅黑" w:cstheme="minorHAnsi" w:hint="eastAsia"/>
            <w:kern w:val="0"/>
            <w:szCs w:val="21"/>
          </w:rPr>
          <w:t>由运行态转变为就绪态，</w:t>
        </w:r>
      </w:ins>
      <w:ins w:id="11" w:author="不显 电性" w:date="2022-04-10T11:09:00Z">
        <w:r w:rsidR="00D51327">
          <w:rPr>
            <w:rFonts w:eastAsia="微软雅黑" w:cstheme="minorHAnsi" w:hint="eastAsia"/>
            <w:kern w:val="0"/>
            <w:szCs w:val="21"/>
          </w:rPr>
          <w:t>允许其他线程占用</w:t>
        </w:r>
        <w:r w:rsidR="00D51327">
          <w:rPr>
            <w:rFonts w:eastAsia="微软雅黑" w:cstheme="minorHAnsi" w:hint="eastAsia"/>
            <w:kern w:val="0"/>
            <w:szCs w:val="21"/>
          </w:rPr>
          <w:t>CPU</w:t>
        </w:r>
        <w:r w:rsidR="00D51327">
          <w:rPr>
            <w:rFonts w:eastAsia="微软雅黑" w:cstheme="minorHAnsi" w:hint="eastAsia"/>
            <w:kern w:val="0"/>
            <w:szCs w:val="21"/>
          </w:rPr>
          <w:t>执行</w:t>
        </w:r>
      </w:ins>
      <w:del w:id="12" w:author="不显 电性" w:date="2022-04-10T11:08:00Z">
        <w:r w:rsidR="00543BBD" w:rsidRPr="006D5951" w:rsidDel="00D51327">
          <w:rPr>
            <w:rFonts w:eastAsia="微软雅黑" w:cstheme="minorHAnsi"/>
            <w:kern w:val="0"/>
            <w:szCs w:val="21"/>
          </w:rPr>
          <w:delText>___________</w:delText>
        </w:r>
      </w:del>
      <w:r w:rsidR="00543BBD" w:rsidRPr="006D5951">
        <w:rPr>
          <w:rFonts w:eastAsia="微软雅黑" w:cstheme="minorHAnsi"/>
          <w:kern w:val="0"/>
          <w:szCs w:val="21"/>
        </w:rPr>
        <w:t>______</w:t>
      </w:r>
      <w:r w:rsidR="00543BBD" w:rsidRPr="00543BBD">
        <w:rPr>
          <w:rFonts w:eastAsia="微软雅黑" w:cstheme="minorHAnsi" w:hint="eastAsia"/>
          <w:kern w:val="0"/>
          <w:szCs w:val="21"/>
        </w:rPr>
        <w:t>。</w:t>
      </w:r>
    </w:p>
    <w:p w14:paraId="613FBBA6" w14:textId="650EAD7D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 w14:textId="78785453" w:rsid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 w:rsidRPr="00543BBD">
        <w:rPr>
          <w:rFonts w:eastAsia="微软雅黑" w:cstheme="minorHAnsi" w:hint="eastAsia"/>
          <w:kern w:val="0"/>
          <w:szCs w:val="21"/>
        </w:rPr>
        <w:t>线程程序可以调用</w:t>
      </w:r>
      <w:r w:rsidRPr="00543BBD">
        <w:rPr>
          <w:rFonts w:eastAsia="微软雅黑" w:cstheme="minorHAnsi"/>
          <w:kern w:val="0"/>
          <w:szCs w:val="21"/>
        </w:rPr>
        <w:t>____</w:t>
      </w:r>
      <w:del w:id="13" w:author="不显 电性" w:date="2022-04-10T11:09:00Z">
        <w:r w:rsidRPr="00543BBD" w:rsidDel="00C53AE8">
          <w:rPr>
            <w:rFonts w:eastAsia="微软雅黑" w:cstheme="minorHAnsi" w:hint="eastAsia"/>
            <w:kern w:val="0"/>
            <w:szCs w:val="21"/>
          </w:rPr>
          <w:delText>____________</w:delText>
        </w:r>
      </w:del>
      <w:ins w:id="14" w:author="不显 电性" w:date="2022-04-10T11:09:00Z">
        <w:r w:rsidR="00C53AE8">
          <w:rPr>
            <w:rFonts w:eastAsia="微软雅黑" w:cstheme="minorHAnsi" w:hint="eastAsia"/>
            <w:kern w:val="0"/>
            <w:szCs w:val="21"/>
          </w:rPr>
          <w:t>sleep</w:t>
        </w:r>
        <w:r w:rsidR="00C53AE8">
          <w:rPr>
            <w:rFonts w:eastAsia="微软雅黑" w:cstheme="minorHAnsi"/>
            <w:kern w:val="0"/>
            <w:szCs w:val="21"/>
          </w:rPr>
          <w:t>()</w:t>
        </w:r>
      </w:ins>
      <w:r w:rsidRPr="00543BBD">
        <w:rPr>
          <w:rFonts w:eastAsia="微软雅黑" w:cstheme="minorHAnsi"/>
          <w:kern w:val="0"/>
          <w:szCs w:val="21"/>
        </w:rPr>
        <w:t>_____</w:t>
      </w:r>
      <w:r w:rsidRPr="00543BBD">
        <w:rPr>
          <w:rFonts w:eastAsia="微软雅黑" w:cstheme="minorHAnsi" w:hint="eastAsia"/>
          <w:kern w:val="0"/>
          <w:szCs w:val="21"/>
        </w:rPr>
        <w:t>方法，使线程进入睡眠状态，可以通过调用</w:t>
      </w:r>
      <w:del w:id="15" w:author="不显 电性" w:date="2022-04-10T11:09:00Z">
        <w:r w:rsidRPr="00543BBD" w:rsidDel="00C53AE8">
          <w:rPr>
            <w:rFonts w:eastAsia="微软雅黑" w:cstheme="minorHAnsi"/>
            <w:kern w:val="0"/>
            <w:szCs w:val="21"/>
          </w:rPr>
          <w:delText>__ _________________</w:delText>
        </w:r>
      </w:del>
      <w:ins w:id="16" w:author="不显 电性" w:date="2022-04-10T11:09:00Z">
        <w:r w:rsidR="00C53AE8" w:rsidRPr="00543BBD">
          <w:rPr>
            <w:rFonts w:eastAsia="微软雅黑" w:cstheme="minorHAnsi"/>
            <w:kern w:val="0"/>
            <w:szCs w:val="21"/>
          </w:rPr>
          <w:t>__ ___</w:t>
        </w:r>
        <w:proofErr w:type="spellStart"/>
        <w:r w:rsidR="00C53AE8">
          <w:rPr>
            <w:rFonts w:eastAsia="微软雅黑" w:cstheme="minorHAnsi"/>
            <w:kern w:val="0"/>
            <w:szCs w:val="21"/>
          </w:rPr>
          <w:t>setPriority</w:t>
        </w:r>
        <w:proofErr w:type="spellEnd"/>
        <w:r w:rsidR="00C53AE8">
          <w:rPr>
            <w:rFonts w:eastAsia="微软雅黑" w:cstheme="minorHAnsi"/>
            <w:kern w:val="0"/>
            <w:szCs w:val="21"/>
          </w:rPr>
          <w:t>()</w:t>
        </w:r>
        <w:r w:rsidR="00C53AE8" w:rsidRPr="00543BBD">
          <w:rPr>
            <w:rFonts w:eastAsia="微软雅黑" w:cstheme="minorHAnsi"/>
            <w:kern w:val="0"/>
            <w:szCs w:val="21"/>
          </w:rPr>
          <w:t>_</w:t>
        </w:r>
      </w:ins>
      <w:r w:rsidRPr="00543BBD">
        <w:rPr>
          <w:rFonts w:eastAsia="微软雅黑" w:cstheme="minorHAnsi" w:hint="eastAsia"/>
          <w:kern w:val="0"/>
          <w:szCs w:val="21"/>
        </w:rPr>
        <w:t>方法设置线程的优先级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E533A9A" w14:textId="7737304B" w:rsidR="00543BBD" w:rsidRPr="00543BBD" w:rsidRDefault="00543BB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获得当前线程</w:t>
      </w:r>
      <w:r>
        <w:rPr>
          <w:rFonts w:eastAsia="微软雅黑" w:cstheme="minorHAnsi" w:hint="eastAsia"/>
          <w:kern w:val="0"/>
          <w:szCs w:val="21"/>
        </w:rPr>
        <w:t>id</w:t>
      </w:r>
      <w:r>
        <w:rPr>
          <w:rFonts w:eastAsia="微软雅黑" w:cstheme="minorHAnsi" w:hint="eastAsia"/>
          <w:kern w:val="0"/>
          <w:szCs w:val="21"/>
        </w:rPr>
        <w:t>的语句是</w:t>
      </w:r>
      <w:del w:id="17" w:author="不显 电性" w:date="2022-04-10T11:09:00Z">
        <w:r w:rsidRPr="006D5951" w:rsidDel="00C53AE8">
          <w:rPr>
            <w:rFonts w:eastAsia="微软雅黑" w:cstheme="minorHAnsi"/>
            <w:kern w:val="0"/>
            <w:szCs w:val="21"/>
          </w:rPr>
          <w:delText>____________________________________________________</w:delText>
        </w:r>
      </w:del>
      <w:ins w:id="18" w:author="不显 电性" w:date="2022-04-10T11:09:00Z">
        <w:r w:rsidR="00C53AE8" w:rsidRPr="006D5951">
          <w:rPr>
            <w:rFonts w:eastAsia="微软雅黑" w:cstheme="minorHAnsi"/>
            <w:kern w:val="0"/>
            <w:szCs w:val="21"/>
          </w:rPr>
          <w:t>_____</w:t>
        </w:r>
        <w:proofErr w:type="spellStart"/>
        <w:r w:rsidR="00C53AE8">
          <w:rPr>
            <w:rFonts w:eastAsia="微软雅黑" w:cstheme="minorHAnsi"/>
            <w:kern w:val="0"/>
            <w:szCs w:val="21"/>
          </w:rPr>
          <w:t>currentThread</w:t>
        </w:r>
        <w:proofErr w:type="spellEnd"/>
        <w:r w:rsidR="00C53AE8">
          <w:rPr>
            <w:rFonts w:eastAsia="微软雅黑" w:cstheme="minorHAnsi"/>
            <w:kern w:val="0"/>
            <w:szCs w:val="21"/>
          </w:rPr>
          <w:t>().</w:t>
        </w:r>
        <w:proofErr w:type="spellStart"/>
        <w:r w:rsidR="00C53AE8">
          <w:rPr>
            <w:rFonts w:eastAsia="微软雅黑" w:cstheme="minorHAnsi"/>
            <w:kern w:val="0"/>
            <w:szCs w:val="21"/>
          </w:rPr>
          <w:t>getId</w:t>
        </w:r>
        <w:proofErr w:type="spellEnd"/>
        <w:r w:rsidR="00C53AE8">
          <w:rPr>
            <w:rFonts w:eastAsia="微软雅黑" w:cstheme="minorHAnsi"/>
            <w:kern w:val="0"/>
            <w:szCs w:val="21"/>
          </w:rPr>
          <w:t>()</w:t>
        </w:r>
        <w:r w:rsidR="00C53AE8" w:rsidRPr="006D5951">
          <w:rPr>
            <w:rFonts w:eastAsia="微软雅黑" w:cstheme="minorHAnsi"/>
            <w:kern w:val="0"/>
            <w:szCs w:val="21"/>
          </w:rPr>
          <w:t>______________</w:t>
        </w:r>
      </w:ins>
      <w:r w:rsidRPr="00543BBD">
        <w:rPr>
          <w:rFonts w:eastAsia="微软雅黑" w:cstheme="minorHAnsi" w:hint="eastAsia"/>
          <w:kern w:val="0"/>
          <w:szCs w:val="21"/>
        </w:rPr>
        <w:t>。</w:t>
      </w:r>
    </w:p>
    <w:p w14:paraId="6EA15EDC" w14:textId="33F6EBA9" w:rsidR="00486392" w:rsidRDefault="00486392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5F8C8236" w:rsidR="0034373F" w:rsidRDefault="008F57C9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DB4BE2">
        <w:rPr>
          <w:rFonts w:eastAsia="微软雅黑" w:cstheme="minorHAnsi" w:hint="eastAsia"/>
          <w:kern w:val="0"/>
          <w:szCs w:val="21"/>
        </w:rPr>
        <w:t>能够是线程进入死亡状态的</w:t>
      </w:r>
      <w:r w:rsidR="00A62EFD">
        <w:rPr>
          <w:rFonts w:eastAsia="微软雅黑" w:cstheme="minorHAnsi" w:hint="eastAsia"/>
          <w:kern w:val="0"/>
          <w:szCs w:val="21"/>
        </w:rPr>
        <w:t>是</w:t>
      </w:r>
      <w:del w:id="19" w:author="不显 电性" w:date="2022-04-10T11:10:00Z">
        <w:r w:rsidR="00A62EFD" w:rsidRPr="006D5951" w:rsidDel="00C53AE8">
          <w:rPr>
            <w:rFonts w:eastAsia="微软雅黑" w:cstheme="minorHAnsi"/>
            <w:kern w:val="0"/>
            <w:szCs w:val="21"/>
          </w:rPr>
          <w:delText>_</w:delText>
        </w:r>
        <w:r w:rsidR="00A62EFD" w:rsidDel="00C53AE8">
          <w:rPr>
            <w:rFonts w:eastAsia="微软雅黑" w:cstheme="minorHAnsi"/>
            <w:kern w:val="0"/>
            <w:szCs w:val="21"/>
          </w:rPr>
          <w:delText>_</w:delText>
        </w:r>
        <w:r w:rsidR="00A62EFD" w:rsidRPr="006D5951" w:rsidDel="00C53AE8">
          <w:rPr>
            <w:rFonts w:eastAsia="微软雅黑" w:cstheme="minorHAnsi"/>
            <w:kern w:val="0"/>
            <w:szCs w:val="21"/>
          </w:rPr>
          <w:delText>_________</w:delText>
        </w:r>
      </w:del>
      <w:ins w:id="20" w:author="不显 电性" w:date="2022-04-10T11:10:00Z">
        <w:r w:rsidR="00C53AE8" w:rsidRPr="006D5951">
          <w:rPr>
            <w:rFonts w:eastAsia="微软雅黑" w:cstheme="minorHAnsi"/>
            <w:kern w:val="0"/>
            <w:szCs w:val="21"/>
          </w:rPr>
          <w:t>_</w:t>
        </w:r>
        <w:r w:rsidR="00C53AE8">
          <w:rPr>
            <w:rFonts w:eastAsia="微软雅黑" w:cstheme="minorHAnsi"/>
            <w:kern w:val="0"/>
            <w:szCs w:val="21"/>
          </w:rPr>
          <w:t>_</w:t>
        </w:r>
        <w:r w:rsidR="00C53AE8">
          <w:rPr>
            <w:rFonts w:eastAsia="微软雅黑" w:cstheme="minorHAnsi"/>
            <w:kern w:val="0"/>
            <w:szCs w:val="21"/>
          </w:rPr>
          <w:t>C</w:t>
        </w:r>
        <w:r w:rsidR="00C53AE8" w:rsidRPr="006D5951">
          <w:rPr>
            <w:rFonts w:eastAsia="微软雅黑" w:cstheme="minorHAnsi"/>
            <w:kern w:val="0"/>
            <w:szCs w:val="21"/>
          </w:rPr>
          <w:t>__</w:t>
        </w:r>
      </w:ins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62A22ADD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/>
          <w:kern w:val="0"/>
          <w:szCs w:val="21"/>
        </w:rPr>
        <w:t>Thread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yield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EC2D72C" w14:textId="2A35D452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调用</w:t>
      </w:r>
      <w:r w:rsidR="00DB4BE2">
        <w:rPr>
          <w:rFonts w:eastAsia="微软雅黑" w:cstheme="minorHAnsi" w:hint="eastAsia"/>
          <w:kern w:val="0"/>
          <w:szCs w:val="21"/>
        </w:rPr>
        <w:t>T</w:t>
      </w:r>
      <w:r w:rsidR="00DB4BE2">
        <w:rPr>
          <w:rFonts w:eastAsia="微软雅黑" w:cstheme="minorHAnsi"/>
          <w:kern w:val="0"/>
          <w:szCs w:val="21"/>
        </w:rPr>
        <w:t>hread</w:t>
      </w:r>
      <w:r w:rsidR="00DB4BE2">
        <w:rPr>
          <w:rFonts w:eastAsia="微软雅黑" w:cstheme="minorHAnsi" w:hint="eastAsia"/>
          <w:kern w:val="0"/>
          <w:szCs w:val="21"/>
        </w:rPr>
        <w:t>类的</w:t>
      </w:r>
      <w:r w:rsidR="00DB4BE2">
        <w:rPr>
          <w:rFonts w:eastAsia="微软雅黑" w:cstheme="minorHAnsi" w:hint="eastAsia"/>
          <w:kern w:val="0"/>
          <w:szCs w:val="21"/>
        </w:rPr>
        <w:t>sleep</w:t>
      </w:r>
      <w:r w:rsidR="00DB4BE2">
        <w:rPr>
          <w:rFonts w:eastAsia="微软雅黑" w:cstheme="minorHAnsi" w:hint="eastAsia"/>
          <w:kern w:val="0"/>
          <w:szCs w:val="21"/>
        </w:rPr>
        <w:t>方法</w:t>
      </w:r>
    </w:p>
    <w:p w14:paraId="7A8418BE" w14:textId="112F3485" w:rsidR="00A62EFD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="00DB4BE2">
        <w:rPr>
          <w:rFonts w:eastAsia="微软雅黑" w:cstheme="minorHAnsi" w:hint="eastAsia"/>
          <w:kern w:val="0"/>
          <w:szCs w:val="21"/>
        </w:rPr>
        <w:t>线程任务的</w:t>
      </w:r>
      <w:r w:rsidR="00DB4BE2">
        <w:rPr>
          <w:rFonts w:eastAsia="微软雅黑" w:cstheme="minorHAnsi" w:hint="eastAsia"/>
          <w:kern w:val="0"/>
          <w:szCs w:val="21"/>
        </w:rPr>
        <w:t>run</w:t>
      </w:r>
      <w:r w:rsidR="00B44B8A">
        <w:rPr>
          <w:rFonts w:eastAsia="微软雅黑" w:cstheme="minorHAnsi" w:hint="eastAsia"/>
          <w:kern w:val="0"/>
          <w:szCs w:val="21"/>
        </w:rPr>
        <w:t>方法结束</w:t>
      </w:r>
    </w:p>
    <w:p w14:paraId="1CC03E08" w14:textId="6A35C592" w:rsidR="00A62EFD" w:rsidRPr="0034373F" w:rsidRDefault="00A62EFD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B44B8A">
        <w:rPr>
          <w:rFonts w:eastAsia="微软雅黑" w:cstheme="minorHAnsi" w:hint="eastAsia"/>
          <w:kern w:val="0"/>
          <w:szCs w:val="21"/>
        </w:rPr>
        <w:t>线程死锁</w:t>
      </w:r>
    </w:p>
    <w:p w14:paraId="15F25A56" w14:textId="4ED036CF" w:rsidR="00787EFF" w:rsidRPr="0034373F" w:rsidRDefault="00787E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 w14:textId="573DB9DF" w:rsidR="00752512" w:rsidRDefault="0072210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025D42">
        <w:rPr>
          <w:rFonts w:eastAsia="微软雅黑" w:cstheme="minorHAnsi" w:hint="eastAsia"/>
          <w:kern w:val="0"/>
          <w:szCs w:val="21"/>
        </w:rPr>
        <w:t>给定下列程序：</w:t>
      </w:r>
    </w:p>
    <w:p w14:paraId="28960013" w14:textId="5D0013A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class Holder {</w:t>
      </w:r>
    </w:p>
    <w:p w14:paraId="1D8DA602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private int data = 0;</w:t>
      </w:r>
    </w:p>
    <w:p w14:paraId="5E264AAE" w14:textId="684B22E2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int getData () {return data;}</w:t>
      </w:r>
    </w:p>
    <w:p w14:paraId="7E0BD8A3" w14:textId="4BF0182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synchronized void inc (int amount) {</w:t>
      </w:r>
    </w:p>
    <w:p w14:paraId="2782E6D8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+ amount;</w:t>
      </w:r>
    </w:p>
    <w:p w14:paraId="63DEA93C" w14:textId="0CB053F4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{Thread.sleep(5);</w:t>
      </w:r>
    </w:p>
    <w:p w14:paraId="700F488C" w14:textId="3F82654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55F16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7BE8448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189A72E6" w14:textId="780405F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public void dec (int amount) {</w:t>
      </w:r>
    </w:p>
    <w:p w14:paraId="7836925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int newValue = data - amount;</w:t>
      </w:r>
    </w:p>
    <w:p w14:paraId="6098AA3B" w14:textId="728AF0DD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try {Thread.sleep(1);</w:t>
      </w:r>
    </w:p>
    <w:p w14:paraId="5BC7943D" w14:textId="3A17340F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} catch (InterruptedException e) {}</w:t>
      </w:r>
    </w:p>
    <w:p w14:paraId="128EDD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data = newValue;</w:t>
      </w:r>
    </w:p>
    <w:p w14:paraId="0DC8BC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761074C1" w14:textId="273505C2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3E03E887" w14:textId="57406490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public static void main (String [] args) {</w:t>
      </w:r>
    </w:p>
    <w:p w14:paraId="36FC5C95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ExecutorService es = Executors.newCachedThreadPool();</w:t>
      </w:r>
    </w:p>
    <w:p w14:paraId="0A789C4B" w14:textId="3208AA2A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 xml:space="preserve">Holder </w:t>
      </w:r>
      <w:proofErr w:type="spellStart"/>
      <w:r w:rsidRPr="00025D42">
        <w:rPr>
          <w:rFonts w:eastAsia="微软雅黑" w:cstheme="minorHAnsi"/>
          <w:kern w:val="0"/>
          <w:szCs w:val="21"/>
        </w:rPr>
        <w:t>holder</w:t>
      </w:r>
      <w:proofErr w:type="spellEnd"/>
      <w:r w:rsidRPr="00025D42">
        <w:rPr>
          <w:rFonts w:eastAsia="微软雅黑" w:cstheme="minorHAnsi"/>
          <w:kern w:val="0"/>
          <w:szCs w:val="21"/>
        </w:rPr>
        <w:t xml:space="preserve"> = new Holder ();</w:t>
      </w:r>
    </w:p>
    <w:p w14:paraId="5010ACC1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int incAmount = 10, decAmount = 5, loops = 100;</w:t>
      </w:r>
    </w:p>
    <w:p w14:paraId="2AC05B34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incTask = () -&gt; holder.inc(incAmount);</w:t>
      </w:r>
    </w:p>
    <w:p w14:paraId="3077B3BB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Runnable decTask = () -&gt; holder.dec(decAmount);</w:t>
      </w:r>
    </w:p>
    <w:p w14:paraId="7B36DE9A" w14:textId="229A67B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for (int i = 0; i &lt; loops; i++) {</w:t>
      </w:r>
    </w:p>
    <w:p w14:paraId="0306B9B4" w14:textId="13F4A379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execute(incTask);</w:t>
      </w:r>
    </w:p>
    <w:p w14:paraId="340ED654" w14:textId="6655959C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</w:r>
      <w:r w:rsidRPr="00025D42">
        <w:rPr>
          <w:rFonts w:eastAsia="微软雅黑" w:cstheme="minorHAnsi"/>
          <w:kern w:val="0"/>
          <w:szCs w:val="21"/>
        </w:rPr>
        <w:tab/>
        <w:t>es. execute(decTask);</w:t>
      </w:r>
    </w:p>
    <w:p w14:paraId="3841273D" w14:textId="77777777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}</w:t>
      </w:r>
    </w:p>
    <w:p w14:paraId="368B2E05" w14:textId="242F5925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es. shutdown ();</w:t>
      </w:r>
    </w:p>
    <w:p w14:paraId="0188256D" w14:textId="67993A71" w:rsidR="00025D42" w:rsidRP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ab/>
        <w:t>while (! es. isTerminated ()) {}</w:t>
      </w:r>
    </w:p>
    <w:p w14:paraId="382AA2F1" w14:textId="7C63F543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025D42">
        <w:rPr>
          <w:rFonts w:eastAsia="微软雅黑" w:cstheme="minorHAnsi"/>
          <w:kern w:val="0"/>
          <w:szCs w:val="21"/>
        </w:rPr>
        <w:t>}</w:t>
      </w:r>
    </w:p>
    <w:p w14:paraId="21C500FB" w14:textId="7B9A80AD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下列说法</w:t>
      </w:r>
      <w:r w:rsidR="005816FF">
        <w:rPr>
          <w:rFonts w:eastAsia="微软雅黑" w:cstheme="minorHAnsi" w:hint="eastAsia"/>
          <w:kern w:val="0"/>
          <w:szCs w:val="21"/>
        </w:rPr>
        <w:t>正确</w:t>
      </w:r>
      <w:r>
        <w:rPr>
          <w:rFonts w:eastAsia="微软雅黑" w:cstheme="minorHAnsi" w:hint="eastAsia"/>
          <w:kern w:val="0"/>
          <w:szCs w:val="21"/>
        </w:rPr>
        <w:t>的是</w:t>
      </w:r>
      <w:del w:id="21" w:author="不显 电性" w:date="2022-04-10T11:10:00Z">
        <w:r w:rsidRPr="006D5951" w:rsidDel="00C53AE8">
          <w:rPr>
            <w:rFonts w:eastAsia="微软雅黑" w:cstheme="minorHAnsi"/>
            <w:kern w:val="0"/>
            <w:szCs w:val="21"/>
          </w:rPr>
          <w:delText>_</w:delText>
        </w:r>
        <w:r w:rsidDel="00C53AE8">
          <w:rPr>
            <w:rFonts w:eastAsia="微软雅黑" w:cstheme="minorHAnsi"/>
            <w:kern w:val="0"/>
            <w:szCs w:val="21"/>
          </w:rPr>
          <w:delText>_</w:delText>
        </w:r>
        <w:r w:rsidRPr="006D5951" w:rsidDel="00C53AE8">
          <w:rPr>
            <w:rFonts w:eastAsia="微软雅黑" w:cstheme="minorHAnsi"/>
            <w:kern w:val="0"/>
            <w:szCs w:val="21"/>
          </w:rPr>
          <w:delText>_________</w:delText>
        </w:r>
      </w:del>
      <w:ins w:id="22" w:author="不显 电性" w:date="2022-04-10T11:10:00Z">
        <w:r w:rsidR="00C53AE8" w:rsidRPr="006D5951">
          <w:rPr>
            <w:rFonts w:eastAsia="微软雅黑" w:cstheme="minorHAnsi"/>
            <w:kern w:val="0"/>
            <w:szCs w:val="21"/>
          </w:rPr>
          <w:t>_</w:t>
        </w:r>
        <w:r w:rsidR="00C53AE8">
          <w:rPr>
            <w:rFonts w:eastAsia="微软雅黑" w:cstheme="minorHAnsi"/>
            <w:kern w:val="0"/>
            <w:szCs w:val="21"/>
          </w:rPr>
          <w:t>_</w:t>
        </w:r>
        <w:r w:rsidR="00C53AE8" w:rsidRPr="006D5951">
          <w:rPr>
            <w:rFonts w:eastAsia="微软雅黑" w:cstheme="minorHAnsi"/>
            <w:kern w:val="0"/>
            <w:szCs w:val="21"/>
          </w:rPr>
          <w:t>_</w:t>
        </w:r>
        <w:r w:rsidR="00C53AE8">
          <w:rPr>
            <w:rFonts w:eastAsia="微软雅黑" w:cstheme="minorHAnsi"/>
            <w:kern w:val="0"/>
            <w:szCs w:val="21"/>
          </w:rPr>
          <w:t>A</w:t>
        </w:r>
        <w:r w:rsidR="00C53AE8" w:rsidRPr="006D5951">
          <w:rPr>
            <w:rFonts w:eastAsia="微软雅黑" w:cstheme="minorHAnsi"/>
            <w:kern w:val="0"/>
            <w:szCs w:val="21"/>
          </w:rPr>
          <w:t>___</w:t>
        </w:r>
      </w:ins>
      <w:r>
        <w:rPr>
          <w:rFonts w:eastAsia="微软雅黑" w:cstheme="minorHAnsi" w:hint="eastAsia"/>
          <w:kern w:val="0"/>
          <w:szCs w:val="21"/>
        </w:rPr>
        <w:t>。</w:t>
      </w:r>
    </w:p>
    <w:p w14:paraId="1B43D138" w14:textId="22124E26" w:rsidR="00025D42" w:rsidRDefault="00025D42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="005816FF">
        <w:rPr>
          <w:rFonts w:eastAsia="微软雅黑" w:cstheme="minorHAnsi" w:hint="eastAsia"/>
          <w:kern w:val="0"/>
          <w:szCs w:val="21"/>
        </w:rPr>
        <w:t>holder</w:t>
      </w:r>
      <w:r w:rsidR="005816FF">
        <w:rPr>
          <w:rFonts w:eastAsia="微软雅黑" w:cstheme="minorHAnsi" w:hint="eastAsia"/>
          <w:kern w:val="0"/>
          <w:szCs w:val="21"/>
        </w:rPr>
        <w:t>对象被锁住，因此其他线程不能进入</w:t>
      </w:r>
      <w:r w:rsidR="005816FF">
        <w:rPr>
          <w:rFonts w:eastAsia="微软雅黑" w:cstheme="minorHAnsi" w:hint="eastAsia"/>
          <w:kern w:val="0"/>
          <w:szCs w:val="21"/>
        </w:rPr>
        <w:t>inc</w:t>
      </w:r>
      <w:r w:rsidR="005816FF">
        <w:rPr>
          <w:rFonts w:eastAsia="微软雅黑" w:cstheme="minorHAnsi" w:hint="eastAsia"/>
          <w:kern w:val="0"/>
          <w:szCs w:val="21"/>
        </w:rPr>
        <w:t>方法和</w:t>
      </w:r>
      <w:r w:rsidR="005816FF">
        <w:rPr>
          <w:rFonts w:eastAsia="微软雅黑" w:cstheme="minorHAnsi" w:hint="eastAsia"/>
          <w:kern w:val="0"/>
          <w:szCs w:val="21"/>
        </w:rPr>
        <w:t>dec</w:t>
      </w:r>
      <w:r w:rsidR="005816FF">
        <w:rPr>
          <w:rFonts w:eastAsia="微软雅黑" w:cstheme="minorHAnsi" w:hint="eastAsia"/>
          <w:kern w:val="0"/>
          <w:szCs w:val="21"/>
        </w:rPr>
        <w:t>方法</w:t>
      </w:r>
    </w:p>
    <w:p w14:paraId="2537829C" w14:textId="0D2C2813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720A20BD" w14:textId="3325566C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方法和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499AD302" w14:textId="4A73D762" w:rsid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当一个线程进入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对象的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方法后，</w:t>
      </w:r>
      <w:r>
        <w:rPr>
          <w:rFonts w:eastAsia="微软雅黑" w:cstheme="minorHAnsi" w:hint="eastAsia"/>
          <w:kern w:val="0"/>
          <w:szCs w:val="21"/>
        </w:rPr>
        <w:t>holder</w:t>
      </w:r>
      <w:r>
        <w:rPr>
          <w:rFonts w:eastAsia="微软雅黑" w:cstheme="minorHAnsi" w:hint="eastAsia"/>
          <w:kern w:val="0"/>
          <w:szCs w:val="21"/>
        </w:rPr>
        <w:t>对象被锁住，因此其他线程不能进入</w:t>
      </w:r>
      <w:r>
        <w:rPr>
          <w:rFonts w:eastAsia="微软雅黑" w:cstheme="minorHAnsi" w:hint="eastAsia"/>
          <w:kern w:val="0"/>
          <w:szCs w:val="21"/>
        </w:rPr>
        <w:t>dec</w:t>
      </w:r>
      <w:r>
        <w:rPr>
          <w:rFonts w:eastAsia="微软雅黑" w:cstheme="minorHAnsi" w:hint="eastAsia"/>
          <w:kern w:val="0"/>
          <w:szCs w:val="21"/>
        </w:rPr>
        <w:t>方法，但可以进入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</w:p>
    <w:p w14:paraId="3A713DEF" w14:textId="32DCEB22" w:rsidR="005816FF" w:rsidRPr="005816FF" w:rsidRDefault="005816FF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 w14:textId="67DB67AC" w:rsidR="005816FF" w:rsidRDefault="007A72AB" w:rsidP="007A72A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给定下列程序：</w:t>
      </w:r>
    </w:p>
    <w:p w14:paraId="30AA6AE1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public class Test2_3 {</w:t>
      </w:r>
    </w:p>
    <w:p w14:paraId="14D316BA" w14:textId="2A30F62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private static Object lockObject = new Object ();</w:t>
      </w:r>
    </w:p>
    <w:p w14:paraId="011BA10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/**</w:t>
      </w:r>
    </w:p>
    <w:p w14:paraId="1BFC8F7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 w:hint="eastAsia"/>
          <w:kern w:val="0"/>
          <w:szCs w:val="21"/>
        </w:rPr>
        <w:t xml:space="preserve">     * </w:t>
      </w:r>
      <w:r w:rsidRPr="007A72AB">
        <w:rPr>
          <w:rFonts w:eastAsia="微软雅黑" w:cstheme="minorHAnsi" w:hint="eastAsia"/>
          <w:kern w:val="0"/>
          <w:szCs w:val="21"/>
        </w:rPr>
        <w:t>计数器</w:t>
      </w:r>
    </w:p>
    <w:p w14:paraId="43196602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*/</w:t>
      </w:r>
    </w:p>
    <w:p w14:paraId="406B3787" w14:textId="49C42659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class Counter {</w:t>
      </w:r>
    </w:p>
    <w:p w14:paraId="6C3DFB4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private int count = 0;</w:t>
      </w:r>
    </w:p>
    <w:p w14:paraId="20DDA657" w14:textId="342742A3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int getCount () {return count;}</w:t>
      </w:r>
    </w:p>
    <w:p w14:paraId="72431F75" w14:textId="1F3396B4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inc () {</w:t>
      </w:r>
    </w:p>
    <w:p w14:paraId="141AD321" w14:textId="4B2ADFCB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42243C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+ 1;</w:t>
      </w:r>
    </w:p>
    <w:p w14:paraId="118ED1E8" w14:textId="478BB93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F1775F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2165A68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1E97060D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22CFD207" w14:textId="76B80DC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public void dec () {</w:t>
      </w:r>
    </w:p>
    <w:p w14:paraId="19B91DF4" w14:textId="78F9A3D5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synchronized (lockObject) {</w:t>
      </w:r>
    </w:p>
    <w:p w14:paraId="6DBED11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int temp = count - 1;</w:t>
      </w:r>
    </w:p>
    <w:p w14:paraId="4C6822B7" w14:textId="037EADC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5208ABB5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    count = temp;</w:t>
      </w:r>
    </w:p>
    <w:p w14:paraId="31B027CE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    }</w:t>
      </w:r>
    </w:p>
    <w:p w14:paraId="4DF3D6A3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}</w:t>
      </w:r>
    </w:p>
    <w:p w14:paraId="1E7E0C06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64A00F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B8852B2" w14:textId="178E9A3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67D967BB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1A6D4E86" w14:textId="1002D46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counter1 = new Counter ();</w:t>
      </w:r>
    </w:p>
    <w:p w14:paraId="6E6A1922" w14:textId="6407916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Counter counter2 = new Counter ();</w:t>
      </w:r>
    </w:p>
    <w:p w14:paraId="77531EDD" w14:textId="7717094D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int loops1 = 10, loops2 = 5;</w:t>
      </w:r>
    </w:p>
    <w:p w14:paraId="4AD40BAE" w14:textId="66E915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incTask = () -&gt; counter1.inc ();</w:t>
      </w:r>
    </w:p>
    <w:p w14:paraId="43D0F4BE" w14:textId="307EA00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Runnable decTask = () -&gt; counter2.dec ();</w:t>
      </w:r>
    </w:p>
    <w:p w14:paraId="4249F165" w14:textId="7463B9DA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lastRenderedPageBreak/>
        <w:t xml:space="preserve">        for (int i = 0; i &lt; loops1; i++) {es. execute(incTask);}</w:t>
      </w:r>
    </w:p>
    <w:p w14:paraId="29BE7766" w14:textId="2449DD42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for (int i = 0; i &lt; loops2; i++) {es. execute(decTask);}</w:t>
      </w:r>
    </w:p>
    <w:p w14:paraId="0AF75761" w14:textId="0BF6B69F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es. shutdown ();</w:t>
      </w:r>
    </w:p>
    <w:p w14:paraId="4DDFD71D" w14:textId="22DF11F8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1F4C5A30" w14:textId="77777777" w:rsidR="007A72AB" w:rsidRP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 xml:space="preserve">    }</w:t>
      </w:r>
    </w:p>
    <w:p w14:paraId="275CBF8F" w14:textId="77777777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A72AB">
        <w:rPr>
          <w:rFonts w:eastAsia="微软雅黑" w:cstheme="minorHAnsi"/>
          <w:kern w:val="0"/>
          <w:szCs w:val="21"/>
        </w:rPr>
        <w:t>}</w:t>
      </w:r>
    </w:p>
    <w:p w14:paraId="1BE6DE29" w14:textId="225875C4" w:rsidR="007A72AB" w:rsidRDefault="007A72AB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del w:id="23" w:author="不显 电性" w:date="2022-04-10T11:37:00Z">
        <w:r w:rsidR="00A167D2" w:rsidRPr="006D5951" w:rsidDel="00912D78">
          <w:rPr>
            <w:rFonts w:eastAsia="微软雅黑" w:cstheme="minorHAnsi"/>
            <w:kern w:val="0"/>
            <w:szCs w:val="21"/>
          </w:rPr>
          <w:delText>_</w:delText>
        </w:r>
        <w:r w:rsidR="00A167D2" w:rsidDel="00912D78">
          <w:rPr>
            <w:rFonts w:eastAsia="微软雅黑" w:cstheme="minorHAnsi"/>
            <w:kern w:val="0"/>
            <w:szCs w:val="21"/>
          </w:rPr>
          <w:delText>_</w:delText>
        </w:r>
        <w:r w:rsidR="00A167D2" w:rsidRPr="006D5951" w:rsidDel="00912D78">
          <w:rPr>
            <w:rFonts w:eastAsia="微软雅黑" w:cstheme="minorHAnsi"/>
            <w:kern w:val="0"/>
            <w:szCs w:val="21"/>
          </w:rPr>
          <w:delText>_________</w:delText>
        </w:r>
      </w:del>
      <w:ins w:id="24" w:author="不显 电性" w:date="2022-04-10T11:37:00Z">
        <w:r w:rsidR="00912D78" w:rsidRPr="006D5951">
          <w:rPr>
            <w:rFonts w:eastAsia="微软雅黑" w:cstheme="minorHAnsi"/>
            <w:kern w:val="0"/>
            <w:szCs w:val="21"/>
          </w:rPr>
          <w:t>_</w:t>
        </w:r>
        <w:r w:rsidR="00912D78">
          <w:rPr>
            <w:rFonts w:eastAsia="微软雅黑" w:cstheme="minorHAnsi"/>
            <w:kern w:val="0"/>
            <w:szCs w:val="21"/>
          </w:rPr>
          <w:t>_</w:t>
        </w:r>
        <w:r w:rsidR="00912D78" w:rsidRPr="006D5951">
          <w:rPr>
            <w:rFonts w:eastAsia="微软雅黑" w:cstheme="minorHAnsi"/>
            <w:kern w:val="0"/>
            <w:szCs w:val="21"/>
          </w:rPr>
          <w:t>_</w:t>
        </w:r>
        <w:r w:rsidR="00912D78">
          <w:rPr>
            <w:rFonts w:eastAsia="微软雅黑" w:cstheme="minorHAnsi"/>
            <w:kern w:val="0"/>
            <w:szCs w:val="21"/>
          </w:rPr>
          <w:t>C</w:t>
        </w:r>
        <w:r w:rsidR="00912D78" w:rsidRPr="006D5951">
          <w:rPr>
            <w:rFonts w:eastAsia="微软雅黑" w:cstheme="minorHAnsi"/>
            <w:kern w:val="0"/>
            <w:szCs w:val="21"/>
          </w:rPr>
          <w:t>___</w:t>
        </w:r>
      </w:ins>
      <w:r w:rsidR="00A167D2">
        <w:rPr>
          <w:rFonts w:eastAsia="微软雅黑" w:cstheme="minorHAnsi" w:hint="eastAsia"/>
          <w:kern w:val="0"/>
          <w:szCs w:val="21"/>
        </w:rPr>
        <w:t>。</w:t>
      </w:r>
    </w:p>
    <w:p w14:paraId="00015BEC" w14:textId="60D07FBB" w:rsidR="00D72574" w:rsidRDefault="007A72AB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 w:rsidR="00131759">
        <w:rPr>
          <w:rFonts w:eastAsia="微软雅黑" w:cstheme="minorHAnsi" w:hint="eastAsia"/>
          <w:kern w:val="0"/>
          <w:szCs w:val="21"/>
        </w:rPr>
        <w:t xml:space="preserve"> </w:t>
      </w:r>
      <w:r w:rsidR="00D72574">
        <w:rPr>
          <w:rFonts w:eastAsia="微软雅黑" w:cstheme="minorHAnsi" w:hint="eastAsia"/>
          <w:kern w:val="0"/>
          <w:szCs w:val="21"/>
        </w:rPr>
        <w:t>incTask</w:t>
      </w:r>
      <w:r w:rsidR="00D72574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D72574">
        <w:rPr>
          <w:rFonts w:eastAsia="微软雅黑" w:cstheme="minorHAnsi" w:hint="eastAsia"/>
          <w:kern w:val="0"/>
          <w:szCs w:val="21"/>
        </w:rPr>
        <w:t>inc</w:t>
      </w:r>
      <w:r w:rsidR="00D72574">
        <w:rPr>
          <w:rFonts w:eastAsia="微软雅黑" w:cstheme="minorHAnsi" w:hint="eastAsia"/>
          <w:kern w:val="0"/>
          <w:szCs w:val="21"/>
        </w:rPr>
        <w:t>方法后</w:t>
      </w:r>
      <w:r w:rsidR="008C1C7A">
        <w:rPr>
          <w:rFonts w:eastAsia="微软雅黑" w:cstheme="minorHAnsi" w:hint="eastAsia"/>
          <w:kern w:val="0"/>
          <w:szCs w:val="21"/>
        </w:rPr>
        <w:t>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</w:t>
      </w:r>
      <w:r w:rsidR="00D72574">
        <w:rPr>
          <w:rFonts w:eastAsia="微软雅黑" w:cstheme="minorHAnsi" w:hint="eastAsia"/>
          <w:kern w:val="0"/>
          <w:szCs w:val="21"/>
        </w:rPr>
        <w:t>上锁</w:t>
      </w:r>
      <w:r w:rsidR="008C1C7A">
        <w:rPr>
          <w:rFonts w:eastAsia="微软雅黑" w:cstheme="minorHAnsi" w:hint="eastAsia"/>
          <w:kern w:val="0"/>
          <w:szCs w:val="21"/>
        </w:rPr>
        <w:t>，会阻塞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/>
          <w:kern w:val="0"/>
          <w:szCs w:val="21"/>
        </w:rPr>
        <w:t xml:space="preserve"> </w:t>
      </w:r>
    </w:p>
    <w:p w14:paraId="74C962EB" w14:textId="3B3FC44E" w:rsidR="00131759" w:rsidRDefault="00D72574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 w:rsidR="008C1C7A">
        <w:rPr>
          <w:rFonts w:eastAsia="微软雅黑" w:cstheme="minorHAnsi" w:hint="eastAsia"/>
          <w:kern w:val="0"/>
          <w:szCs w:val="21"/>
        </w:rPr>
        <w:t>incTask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inc</w:t>
      </w:r>
      <w:r w:rsidR="008C1C7A">
        <w:rPr>
          <w:rFonts w:eastAsia="微软雅黑" w:cstheme="minorHAnsi" w:hint="eastAsia"/>
          <w:kern w:val="0"/>
          <w:szCs w:val="21"/>
        </w:rPr>
        <w:t>方法后，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1</w:t>
      </w:r>
      <w:r w:rsidR="008C1C7A">
        <w:rPr>
          <w:rFonts w:eastAsia="微软雅黑" w:cstheme="minorHAnsi" w:hint="eastAsia"/>
          <w:kern w:val="0"/>
          <w:szCs w:val="21"/>
        </w:rPr>
        <w:t>对象被上锁，不会阻塞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</w:t>
      </w:r>
      <w:r w:rsidR="008C1C7A">
        <w:rPr>
          <w:rFonts w:eastAsia="微软雅黑" w:cstheme="minorHAnsi" w:hint="eastAsia"/>
          <w:kern w:val="0"/>
          <w:szCs w:val="21"/>
        </w:rPr>
        <w:t>dec</w:t>
      </w:r>
      <w:r w:rsidR="008C1C7A">
        <w:rPr>
          <w:rFonts w:eastAsia="微软雅黑" w:cstheme="minorHAnsi" w:hint="eastAsia"/>
          <w:kern w:val="0"/>
          <w:szCs w:val="21"/>
        </w:rPr>
        <w:t>方法</w:t>
      </w:r>
    </w:p>
    <w:p w14:paraId="0AFBF7AF" w14:textId="7939C8C4" w:rsidR="00B44B8A" w:rsidRDefault="00131759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</w:t>
      </w:r>
      <w:r w:rsidR="008C1C7A"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c</w:t>
      </w:r>
      <w:r w:rsidR="008C1C7A">
        <w:rPr>
          <w:rFonts w:eastAsia="微软雅黑" w:cstheme="minorHAnsi"/>
          <w:kern w:val="0"/>
          <w:szCs w:val="21"/>
        </w:rPr>
        <w:t>ounter1</w:t>
      </w:r>
      <w:r w:rsidR="008C1C7A"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</w:t>
      </w:r>
      <w:r w:rsidR="008C1C7A">
        <w:rPr>
          <w:rFonts w:eastAsia="微软雅黑" w:cstheme="minorHAnsi" w:hint="eastAsia"/>
          <w:kern w:val="0"/>
          <w:szCs w:val="21"/>
        </w:rPr>
        <w:t>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</w:t>
      </w:r>
      <w:r w:rsidR="008C1C7A">
        <w:rPr>
          <w:rFonts w:eastAsia="微软雅黑" w:cstheme="minorHAnsi" w:hint="eastAsia"/>
          <w:kern w:val="0"/>
          <w:szCs w:val="21"/>
        </w:rPr>
        <w:t>被</w:t>
      </w:r>
      <w:r>
        <w:rPr>
          <w:rFonts w:eastAsia="微软雅黑" w:cstheme="minorHAnsi" w:hint="eastAsia"/>
          <w:kern w:val="0"/>
          <w:szCs w:val="21"/>
        </w:rPr>
        <w:t>上锁，</w:t>
      </w:r>
      <w:r w:rsidR="008C1C7A">
        <w:rPr>
          <w:rFonts w:eastAsia="微软雅黑" w:cstheme="minorHAnsi" w:hint="eastAsia"/>
          <w:kern w:val="0"/>
          <w:szCs w:val="21"/>
        </w:rPr>
        <w:t>会阻塞</w:t>
      </w:r>
      <w:r w:rsidR="008C1C7A">
        <w:rPr>
          <w:rFonts w:eastAsia="微软雅黑" w:cstheme="minorHAnsi" w:hint="eastAsia"/>
          <w:kern w:val="0"/>
          <w:szCs w:val="21"/>
        </w:rPr>
        <w:t>decTask</w:t>
      </w:r>
      <w:r w:rsidR="008C1C7A">
        <w:rPr>
          <w:rFonts w:eastAsia="微软雅黑" w:cstheme="minorHAnsi" w:hint="eastAsia"/>
          <w:kern w:val="0"/>
          <w:szCs w:val="21"/>
        </w:rPr>
        <w:t>执行线程进入</w:t>
      </w:r>
      <w:r w:rsidR="008C1C7A">
        <w:rPr>
          <w:rFonts w:eastAsia="微软雅黑" w:cstheme="minorHAnsi" w:hint="eastAsia"/>
          <w:kern w:val="0"/>
          <w:szCs w:val="21"/>
        </w:rPr>
        <w:t>counter</w:t>
      </w:r>
      <w:r w:rsidR="008C1C7A">
        <w:rPr>
          <w:rFonts w:eastAsia="微软雅黑" w:cstheme="minorHAnsi"/>
          <w:kern w:val="0"/>
          <w:szCs w:val="21"/>
        </w:rPr>
        <w:t>2</w:t>
      </w:r>
      <w:r w:rsidR="008C1C7A">
        <w:rPr>
          <w:rFonts w:eastAsia="微软雅黑" w:cstheme="minorHAnsi" w:hint="eastAsia"/>
          <w:kern w:val="0"/>
          <w:szCs w:val="21"/>
        </w:rPr>
        <w:t>对象的方法</w:t>
      </w:r>
      <w:r w:rsidR="008C1C7A">
        <w:rPr>
          <w:rFonts w:eastAsia="微软雅黑" w:cstheme="minorHAnsi" w:hint="eastAsia"/>
          <w:kern w:val="0"/>
          <w:szCs w:val="21"/>
        </w:rPr>
        <w:t>dec</w:t>
      </w:r>
    </w:p>
    <w:p w14:paraId="71D5A1F6" w14:textId="14DB824A" w:rsidR="008C1C7A" w:rsidRDefault="008C1C7A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的执行线程进入对象</w:t>
      </w: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inc</w:t>
      </w:r>
      <w:r>
        <w:rPr>
          <w:rFonts w:eastAsia="微软雅黑" w:cstheme="minorHAnsi" w:hint="eastAsia"/>
          <w:kern w:val="0"/>
          <w:szCs w:val="21"/>
        </w:rPr>
        <w:t>方法后，</w:t>
      </w:r>
      <w:r w:rsidRPr="007A72AB">
        <w:rPr>
          <w:rFonts w:eastAsia="微软雅黑" w:cstheme="minorHAnsi"/>
          <w:kern w:val="0"/>
          <w:szCs w:val="21"/>
        </w:rPr>
        <w:t>lockObject</w:t>
      </w:r>
      <w:r>
        <w:rPr>
          <w:rFonts w:eastAsia="微软雅黑" w:cstheme="minorHAnsi" w:hint="eastAsia"/>
          <w:kern w:val="0"/>
          <w:szCs w:val="21"/>
        </w:rPr>
        <w:t>对象被上锁，不会阻塞</w:t>
      </w:r>
      <w:r>
        <w:rPr>
          <w:rFonts w:eastAsia="微软雅黑" w:cstheme="minorHAnsi" w:hint="eastAsia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执行线程进入</w:t>
      </w:r>
      <w:r>
        <w:rPr>
          <w:rFonts w:eastAsia="微软雅黑" w:cstheme="minorHAnsi" w:hint="eastAsia"/>
          <w:kern w:val="0"/>
          <w:szCs w:val="21"/>
        </w:rPr>
        <w:t>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对象的方法</w:t>
      </w:r>
      <w:r>
        <w:rPr>
          <w:rFonts w:eastAsia="微软雅黑" w:cstheme="minorHAnsi" w:hint="eastAsia"/>
          <w:kern w:val="0"/>
          <w:szCs w:val="21"/>
        </w:rPr>
        <w:t>dec</w:t>
      </w:r>
    </w:p>
    <w:p w14:paraId="44220F99" w14:textId="69BD3BB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 w14:textId="14CA2FD1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 w14:textId="5326B819" w:rsidR="00BC0F36" w:rsidRDefault="00BC0F36" w:rsidP="00D72574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4.</w:t>
      </w:r>
      <w:r>
        <w:rPr>
          <w:rFonts w:eastAsia="微软雅黑" w:cstheme="minorHAnsi"/>
          <w:kern w:val="0"/>
          <w:szCs w:val="21"/>
        </w:rPr>
        <w:t xml:space="preserve"> </w:t>
      </w:r>
      <w:r w:rsidR="009D6EAC">
        <w:rPr>
          <w:rFonts w:eastAsia="微软雅黑" w:cstheme="minorHAnsi" w:hint="eastAsia"/>
          <w:kern w:val="0"/>
          <w:szCs w:val="21"/>
        </w:rPr>
        <w:t>给定下列程序：</w:t>
      </w:r>
    </w:p>
    <w:p w14:paraId="62C1F26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public class Test2_4 {</w:t>
      </w:r>
    </w:p>
    <w:p w14:paraId="457E3FBA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75F8D47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private int value = 0;</w:t>
      </w:r>
    </w:p>
    <w:p w14:paraId="47BB93F1" w14:textId="0DFA3BE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sum (int amount) {</w:t>
      </w:r>
    </w:p>
    <w:p w14:paraId="02275268" w14:textId="2D1BF35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+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399108B1" w14:textId="46E29AE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0C074EE4" w14:textId="7AF1C79A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0F6A2A1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76DE7798" w14:textId="26AA5E89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public int sub (int amount) {</w:t>
      </w:r>
    </w:p>
    <w:p w14:paraId="4F9EF2FC" w14:textId="59AAE5A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int newValue = value </w:t>
      </w:r>
      <w:r w:rsidR="00C55365">
        <w:rPr>
          <w:rFonts w:eastAsia="微软雅黑" w:cstheme="minorHAnsi"/>
          <w:kern w:val="0"/>
          <w:szCs w:val="21"/>
        </w:rPr>
        <w:t>-</w:t>
      </w:r>
      <w:r w:rsidRPr="009D6EAC">
        <w:rPr>
          <w:rFonts w:eastAsia="微软雅黑" w:cstheme="minorHAnsi"/>
          <w:kern w:val="0"/>
          <w:szCs w:val="21"/>
        </w:rPr>
        <w:t xml:space="preserve"> </w:t>
      </w:r>
      <w:r w:rsidR="00C55365" w:rsidRPr="009D6EAC">
        <w:rPr>
          <w:rFonts w:eastAsia="微软雅黑" w:cstheme="minorHAnsi"/>
          <w:kern w:val="0"/>
          <w:szCs w:val="21"/>
        </w:rPr>
        <w:t>amount</w:t>
      </w:r>
      <w:r w:rsidRPr="009D6EAC">
        <w:rPr>
          <w:rFonts w:eastAsia="微软雅黑" w:cstheme="minorHAnsi"/>
          <w:kern w:val="0"/>
          <w:szCs w:val="21"/>
        </w:rPr>
        <w:t>;</w:t>
      </w:r>
    </w:p>
    <w:p w14:paraId="1FDC95A0" w14:textId="3A71050E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try {Thread.sleep(5);} catch (InterruptedException e) {}</w:t>
      </w:r>
    </w:p>
    <w:p w14:paraId="6C64DA10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    return newValue;</w:t>
      </w:r>
    </w:p>
    <w:p w14:paraId="740E87D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}</w:t>
      </w:r>
    </w:p>
    <w:p w14:paraId="6C7DBF22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2F1A639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26AF1B8" w14:textId="42F21FE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BC7E839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F24BE61" w14:textId="3BDC04B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Resource r = new Resource ();</w:t>
      </w:r>
    </w:p>
    <w:p w14:paraId="7FA869D3" w14:textId="08CD3E6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int loops1 = 10, loops2 = 5, amount = 5;</w:t>
      </w:r>
    </w:p>
    <w:p w14:paraId="7AF0B4A4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sumTask = () -&gt; r.sum(amount);</w:t>
      </w:r>
    </w:p>
    <w:p w14:paraId="7F4EF47B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Runnable subTask = () -&gt; r.sub(amount);</w:t>
      </w:r>
    </w:p>
    <w:p w14:paraId="13060B19" w14:textId="13C274D6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loops1; i++) {es. execute(sumTask);}</w:t>
      </w:r>
    </w:p>
    <w:p w14:paraId="69E46DA9" w14:textId="590C42B8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for (int i = 0; i &lt; loops2; i++) {es. execute(subTask);}</w:t>
      </w:r>
    </w:p>
    <w:p w14:paraId="7B4FD358" w14:textId="06A0FCD1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lastRenderedPageBreak/>
        <w:t xml:space="preserve">        es. shutdown ();</w:t>
      </w:r>
    </w:p>
    <w:p w14:paraId="406BC6D6" w14:textId="53D3A72F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01B7E0EE" w14:textId="77777777" w:rsidR="009D6EAC" w:rsidRP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 xml:space="preserve">    }</w:t>
      </w:r>
    </w:p>
    <w:p w14:paraId="0F716DA1" w14:textId="79C19BE6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EAC">
        <w:rPr>
          <w:rFonts w:eastAsia="微软雅黑" w:cstheme="minorHAnsi"/>
          <w:kern w:val="0"/>
          <w:szCs w:val="21"/>
        </w:rPr>
        <w:t>}</w:t>
      </w:r>
    </w:p>
    <w:p w14:paraId="1386C0FE" w14:textId="4F6CB303" w:rsidR="009D6EAC" w:rsidRDefault="00A167D2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下面说法正确的是</w:t>
      </w:r>
      <w:del w:id="25" w:author="不显 电性" w:date="2022-04-10T11:19:00Z">
        <w:r w:rsidRPr="006D5951" w:rsidDel="00F80560">
          <w:rPr>
            <w:rFonts w:eastAsia="微软雅黑" w:cstheme="minorHAnsi"/>
            <w:kern w:val="0"/>
            <w:szCs w:val="21"/>
          </w:rPr>
          <w:delText>_</w:delText>
        </w:r>
        <w:r w:rsidDel="00F80560">
          <w:rPr>
            <w:rFonts w:eastAsia="微软雅黑" w:cstheme="minorHAnsi"/>
            <w:kern w:val="0"/>
            <w:szCs w:val="21"/>
          </w:rPr>
          <w:delText>_</w:delText>
        </w:r>
        <w:r w:rsidRPr="006D5951" w:rsidDel="00F80560">
          <w:rPr>
            <w:rFonts w:eastAsia="微软雅黑" w:cstheme="minorHAnsi"/>
            <w:kern w:val="0"/>
            <w:szCs w:val="21"/>
          </w:rPr>
          <w:delText>_________</w:delText>
        </w:r>
      </w:del>
      <w:ins w:id="26" w:author="不显 电性" w:date="2022-04-10T11:19:00Z">
        <w:r w:rsidR="00F80560" w:rsidRPr="006D5951">
          <w:rPr>
            <w:rFonts w:eastAsia="微软雅黑" w:cstheme="minorHAnsi"/>
            <w:kern w:val="0"/>
            <w:szCs w:val="21"/>
          </w:rPr>
          <w:t>_</w:t>
        </w:r>
        <w:r w:rsidR="00F80560">
          <w:rPr>
            <w:rFonts w:eastAsia="微软雅黑" w:cstheme="minorHAnsi"/>
            <w:kern w:val="0"/>
            <w:szCs w:val="21"/>
          </w:rPr>
          <w:t>_</w:t>
        </w:r>
        <w:r w:rsidR="00F80560" w:rsidRPr="006D5951">
          <w:rPr>
            <w:rFonts w:eastAsia="微软雅黑" w:cstheme="minorHAnsi"/>
            <w:kern w:val="0"/>
            <w:szCs w:val="21"/>
          </w:rPr>
          <w:t>_</w:t>
        </w:r>
        <w:r w:rsidR="00F80560">
          <w:rPr>
            <w:rFonts w:eastAsia="微软雅黑" w:cstheme="minorHAnsi"/>
            <w:kern w:val="0"/>
            <w:szCs w:val="21"/>
          </w:rPr>
          <w:t>B</w:t>
        </w:r>
        <w:r w:rsidR="00F80560" w:rsidRPr="006D5951">
          <w:rPr>
            <w:rFonts w:eastAsia="微软雅黑" w:cstheme="minorHAnsi"/>
            <w:kern w:val="0"/>
            <w:szCs w:val="21"/>
          </w:rPr>
          <w:t>___</w:t>
        </w:r>
      </w:ins>
      <w:r>
        <w:rPr>
          <w:rFonts w:eastAsia="微软雅黑" w:cstheme="minorHAnsi" w:hint="eastAsia"/>
          <w:kern w:val="0"/>
          <w:szCs w:val="21"/>
        </w:rPr>
        <w:t>。</w:t>
      </w:r>
    </w:p>
    <w:p w14:paraId="14F9BB5B" w14:textId="2230EE64" w:rsidR="009D6EAC" w:rsidRDefault="009D6EAC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 w:rsidR="00C55365">
        <w:rPr>
          <w:rFonts w:eastAsia="微软雅黑" w:cstheme="minorHAnsi" w:hint="eastAsia"/>
          <w:kern w:val="0"/>
          <w:szCs w:val="21"/>
        </w:rPr>
        <w:t>由于方法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都没有采取任何同步措施，所以</w:t>
      </w:r>
      <w:r w:rsidR="00C55365">
        <w:rPr>
          <w:rFonts w:eastAsia="微软雅黑" w:cstheme="minorHAnsi" w:hint="eastAsia"/>
          <w:kern w:val="0"/>
          <w:szCs w:val="21"/>
        </w:rPr>
        <w:t>sumTask</w:t>
      </w:r>
      <w:r w:rsidR="00C55365">
        <w:rPr>
          <w:rFonts w:eastAsia="微软雅黑" w:cstheme="minorHAnsi" w:hint="eastAsia"/>
          <w:kern w:val="0"/>
          <w:szCs w:val="21"/>
        </w:rPr>
        <w:t>和</w:t>
      </w:r>
      <w:r w:rsidR="00C55365" w:rsidRPr="009D6EAC">
        <w:rPr>
          <w:rFonts w:eastAsia="微软雅黑" w:cstheme="minorHAnsi"/>
          <w:kern w:val="0"/>
          <w:szCs w:val="21"/>
        </w:rPr>
        <w:t>subTask</w:t>
      </w:r>
      <w:r w:rsidR="00C55365"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</w:t>
      </w:r>
      <w:r w:rsidR="00C55365">
        <w:rPr>
          <w:rFonts w:eastAsia="微软雅黑" w:cstheme="minorHAnsi" w:hint="eastAsia"/>
          <w:kern w:val="0"/>
          <w:szCs w:val="21"/>
        </w:rPr>
        <w:t>sum</w:t>
      </w:r>
      <w:r w:rsidR="00C55365">
        <w:rPr>
          <w:rFonts w:eastAsia="微软雅黑" w:cstheme="minorHAnsi" w:hint="eastAsia"/>
          <w:kern w:val="0"/>
          <w:szCs w:val="21"/>
        </w:rPr>
        <w:t>方法或</w:t>
      </w:r>
      <w:r w:rsidR="00C55365">
        <w:rPr>
          <w:rFonts w:eastAsia="微软雅黑" w:cstheme="minorHAnsi" w:hint="eastAsia"/>
          <w:kern w:val="0"/>
          <w:szCs w:val="21"/>
        </w:rPr>
        <w:t>sub</w:t>
      </w:r>
      <w:r w:rsidR="00C55365">
        <w:rPr>
          <w:rFonts w:eastAsia="微软雅黑" w:cstheme="minorHAnsi" w:hint="eastAsia"/>
          <w:kern w:val="0"/>
          <w:szCs w:val="21"/>
        </w:rPr>
        <w:t>方法，造成对象</w:t>
      </w:r>
      <w:r w:rsidR="00C55365">
        <w:rPr>
          <w:rFonts w:eastAsia="微软雅黑" w:cstheme="minorHAnsi" w:hint="eastAsia"/>
          <w:kern w:val="0"/>
          <w:szCs w:val="21"/>
        </w:rPr>
        <w:t>r</w:t>
      </w:r>
      <w:r w:rsidR="00C55365">
        <w:rPr>
          <w:rFonts w:eastAsia="微软雅黑" w:cstheme="minorHAnsi" w:hint="eastAsia"/>
          <w:kern w:val="0"/>
          <w:szCs w:val="21"/>
        </w:rPr>
        <w:t>的实例成员</w:t>
      </w:r>
      <w:r w:rsidR="00C55365">
        <w:rPr>
          <w:rFonts w:eastAsia="微软雅黑" w:cstheme="minorHAnsi" w:hint="eastAsia"/>
          <w:kern w:val="0"/>
          <w:szCs w:val="21"/>
        </w:rPr>
        <w:t>value</w:t>
      </w:r>
      <w:r w:rsidR="00C55365">
        <w:rPr>
          <w:rFonts w:eastAsia="微软雅黑" w:cstheme="minorHAnsi" w:hint="eastAsia"/>
          <w:kern w:val="0"/>
          <w:szCs w:val="21"/>
        </w:rPr>
        <w:t>的值</w:t>
      </w:r>
      <w:r w:rsidR="00D25DE6">
        <w:rPr>
          <w:rFonts w:eastAsia="微软雅黑" w:cstheme="minorHAnsi" w:hint="eastAsia"/>
          <w:kern w:val="0"/>
          <w:szCs w:val="21"/>
        </w:rPr>
        <w:t>不一致；</w:t>
      </w:r>
    </w:p>
    <w:p w14:paraId="211C903A" w14:textId="5EB51D3F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由于方法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都没有采取任何同步措施，所以</w:t>
      </w:r>
      <w:r>
        <w:rPr>
          <w:rFonts w:eastAsia="微软雅黑" w:cstheme="minorHAnsi" w:hint="eastAsia"/>
          <w:kern w:val="0"/>
          <w:szCs w:val="21"/>
        </w:rPr>
        <w:t>sumTask</w:t>
      </w:r>
      <w:r>
        <w:rPr>
          <w:rFonts w:eastAsia="微软雅黑" w:cstheme="minorHAnsi" w:hint="eastAsia"/>
          <w:kern w:val="0"/>
          <w:szCs w:val="21"/>
        </w:rPr>
        <w:t>和</w:t>
      </w:r>
      <w:r w:rsidRPr="009D6EAC">
        <w:rPr>
          <w:rFonts w:eastAsia="微软雅黑" w:cstheme="minorHAnsi"/>
          <w:kern w:val="0"/>
          <w:szCs w:val="21"/>
        </w:rPr>
        <w:t>subTask</w:t>
      </w:r>
      <w:r>
        <w:rPr>
          <w:rFonts w:eastAsia="微软雅黑" w:cstheme="minorHAnsi" w:hint="eastAsia"/>
          <w:kern w:val="0"/>
          <w:szCs w:val="21"/>
        </w:rPr>
        <w:t>的执行线程都可以同时进入共享资源对象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方法或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方法，造成方法内局部变量</w:t>
      </w:r>
      <w:r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>
        <w:rPr>
          <w:rFonts w:eastAsia="微软雅黑" w:cstheme="minorHAnsi" w:hint="eastAsia"/>
          <w:kern w:val="0"/>
          <w:szCs w:val="21"/>
        </w:rPr>
        <w:t>的值不一致；</w:t>
      </w:r>
    </w:p>
    <w:p w14:paraId="1C1E2CF3" w14:textId="67B8FD7D" w:rsidR="00D25DE6" w:rsidRDefault="00D25DE6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虽然方法</w:t>
      </w:r>
      <w:r>
        <w:rPr>
          <w:rFonts w:eastAsia="微软雅黑" w:cstheme="minorHAnsi" w:hint="eastAsia"/>
          <w:kern w:val="0"/>
          <w:szCs w:val="21"/>
        </w:rPr>
        <w:t>sum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sub</w:t>
      </w:r>
      <w:r>
        <w:rPr>
          <w:rFonts w:eastAsia="微软雅黑" w:cstheme="minorHAnsi" w:hint="eastAsia"/>
          <w:kern w:val="0"/>
          <w:szCs w:val="21"/>
        </w:rPr>
        <w:t>都没有采取任何同步措施，但</w:t>
      </w:r>
      <w:r>
        <w:rPr>
          <w:rFonts w:eastAsia="微软雅黑" w:cstheme="minorHAnsi" w:hint="eastAsia"/>
          <w:kern w:val="0"/>
          <w:szCs w:val="21"/>
        </w:rPr>
        <w:t>Resource</w:t>
      </w:r>
      <w:r w:rsidR="00914A22">
        <w:rPr>
          <w:rFonts w:eastAsia="微软雅黑" w:cstheme="minorHAnsi" w:hint="eastAsia"/>
          <w:kern w:val="0"/>
          <w:szCs w:val="21"/>
        </w:rPr>
        <w:t>类的</w:t>
      </w:r>
      <w:r w:rsidR="00914A22">
        <w:rPr>
          <w:rFonts w:eastAsia="微软雅黑" w:cstheme="minorHAnsi" w:hint="eastAsia"/>
          <w:kern w:val="0"/>
          <w:szCs w:val="21"/>
        </w:rPr>
        <w:t>sum</w:t>
      </w:r>
      <w:r w:rsidR="00914A22">
        <w:rPr>
          <w:rFonts w:eastAsia="微软雅黑" w:cstheme="minorHAnsi" w:hint="eastAsia"/>
          <w:kern w:val="0"/>
          <w:szCs w:val="21"/>
        </w:rPr>
        <w:t>和</w:t>
      </w:r>
      <w:r w:rsidR="00914A22">
        <w:rPr>
          <w:rFonts w:eastAsia="微软雅黑" w:cstheme="minorHAnsi" w:hint="eastAsia"/>
          <w:kern w:val="0"/>
          <w:szCs w:val="21"/>
        </w:rPr>
        <w:t>sub</w:t>
      </w:r>
      <w:r w:rsidR="00914A22">
        <w:rPr>
          <w:rFonts w:eastAsia="微软雅黑" w:cstheme="minorHAnsi" w:hint="eastAsia"/>
          <w:kern w:val="0"/>
          <w:szCs w:val="21"/>
        </w:rPr>
        <w:t>里的局部变量</w:t>
      </w:r>
      <w:r w:rsidR="00914A22" w:rsidRPr="009D6EAC">
        <w:rPr>
          <w:rFonts w:eastAsia="微软雅黑" w:cstheme="minorHAnsi"/>
          <w:kern w:val="0"/>
          <w:szCs w:val="21"/>
        </w:rPr>
        <w:t>newValue</w:t>
      </w:r>
      <w:r w:rsidR="00914A22">
        <w:rPr>
          <w:rFonts w:eastAsia="微软雅黑" w:cstheme="minorHAnsi" w:hint="eastAsia"/>
          <w:kern w:val="0"/>
          <w:szCs w:val="21"/>
        </w:rPr>
        <w:t>和形参</w:t>
      </w:r>
      <w:r w:rsidR="00914A22">
        <w:rPr>
          <w:rFonts w:eastAsia="微软雅黑" w:cstheme="minorHAnsi" w:hint="eastAsia"/>
          <w:kern w:val="0"/>
          <w:szCs w:val="21"/>
        </w:rPr>
        <w:t>amount</w:t>
      </w:r>
      <w:r w:rsidR="00914A22">
        <w:rPr>
          <w:rFonts w:eastAsia="微软雅黑" w:cstheme="minorHAnsi" w:hint="eastAsia"/>
          <w:kern w:val="0"/>
          <w:szCs w:val="21"/>
        </w:rPr>
        <w:t>位于每个线程各自的</w:t>
      </w:r>
      <w:r w:rsidR="00A167D2">
        <w:rPr>
          <w:rFonts w:eastAsia="微软雅黑" w:cstheme="minorHAnsi" w:hint="eastAsia"/>
          <w:kern w:val="0"/>
          <w:szCs w:val="21"/>
        </w:rPr>
        <w:t>堆栈里互不干扰，同时多个线程进入共享资源对象</w:t>
      </w:r>
      <w:r w:rsidR="00A167D2">
        <w:rPr>
          <w:rFonts w:eastAsia="微软雅黑" w:cstheme="minorHAnsi" w:hint="eastAsia"/>
          <w:kern w:val="0"/>
          <w:szCs w:val="21"/>
        </w:rPr>
        <w:t>r</w:t>
      </w:r>
      <w:r w:rsidR="00A167D2">
        <w:rPr>
          <w:rFonts w:eastAsia="微软雅黑" w:cstheme="minorHAnsi" w:hint="eastAsia"/>
          <w:kern w:val="0"/>
          <w:szCs w:val="21"/>
        </w:rPr>
        <w:t>的</w:t>
      </w:r>
      <w:r w:rsidR="00A167D2">
        <w:rPr>
          <w:rFonts w:eastAsia="微软雅黑" w:cstheme="minorHAnsi" w:hint="eastAsia"/>
          <w:kern w:val="0"/>
          <w:szCs w:val="21"/>
        </w:rPr>
        <w:t>sum</w:t>
      </w:r>
      <w:r w:rsidR="00A167D2">
        <w:rPr>
          <w:rFonts w:eastAsia="微软雅黑" w:cstheme="minorHAnsi" w:hint="eastAsia"/>
          <w:kern w:val="0"/>
          <w:szCs w:val="21"/>
        </w:rPr>
        <w:t>方法或</w:t>
      </w:r>
      <w:r w:rsidR="00A167D2">
        <w:rPr>
          <w:rFonts w:eastAsia="微软雅黑" w:cstheme="minorHAnsi" w:hint="eastAsia"/>
          <w:kern w:val="0"/>
          <w:szCs w:val="21"/>
        </w:rPr>
        <w:t>sub</w:t>
      </w:r>
      <w:r w:rsidR="00A167D2">
        <w:rPr>
          <w:rFonts w:eastAsia="微软雅黑" w:cstheme="minorHAnsi" w:hint="eastAsia"/>
          <w:kern w:val="0"/>
          <w:szCs w:val="21"/>
        </w:rPr>
        <w:t>方法后，对实例数据成员</w:t>
      </w:r>
      <w:r w:rsidR="00A167D2">
        <w:rPr>
          <w:rFonts w:eastAsia="微软雅黑" w:cstheme="minorHAnsi" w:hint="eastAsia"/>
          <w:kern w:val="0"/>
          <w:szCs w:val="21"/>
        </w:rPr>
        <w:t>value</w:t>
      </w:r>
      <w:r w:rsidR="00A167D2">
        <w:rPr>
          <w:rFonts w:eastAsia="微软雅黑" w:cstheme="minorHAnsi" w:hint="eastAsia"/>
          <w:kern w:val="0"/>
          <w:szCs w:val="21"/>
        </w:rPr>
        <w:t>都只有读操作，因此</w:t>
      </w:r>
      <w:r w:rsidR="00A167D2">
        <w:rPr>
          <w:rFonts w:eastAsia="微软雅黑" w:cstheme="minorHAnsi" w:hint="eastAsia"/>
          <w:kern w:val="0"/>
          <w:szCs w:val="21"/>
        </w:rPr>
        <w:t>Resource</w:t>
      </w:r>
      <w:r w:rsidR="00A167D2">
        <w:rPr>
          <w:rFonts w:eastAsia="微软雅黑" w:cstheme="minorHAnsi" w:hint="eastAsia"/>
          <w:kern w:val="0"/>
          <w:szCs w:val="21"/>
        </w:rPr>
        <w:t>类是线程安全的</w:t>
      </w:r>
    </w:p>
    <w:p w14:paraId="3EE1873E" w14:textId="5D9A0BB5" w:rsidR="00A167D2" w:rsidRDefault="00A167D2" w:rsidP="00D25DE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以上说法都不正确</w:t>
      </w:r>
    </w:p>
    <w:p w14:paraId="24DBD8E5" w14:textId="4B5BBA06" w:rsidR="00D25DE6" w:rsidRDefault="00D25DE6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 w14:textId="3C33E0E4" w:rsidR="0088559E" w:rsidRDefault="0088559E" w:rsidP="009D6EA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="001F3006">
        <w:rPr>
          <w:rFonts w:eastAsia="微软雅黑" w:cstheme="minorHAnsi" w:hint="eastAsia"/>
          <w:kern w:val="0"/>
          <w:szCs w:val="21"/>
        </w:rPr>
        <w:t>给定下列程序：</w:t>
      </w:r>
    </w:p>
    <w:p w14:paraId="3B41EDE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public class Test2_5 {</w:t>
      </w:r>
    </w:p>
    <w:p w14:paraId="6B50D2EB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class Resource {</w:t>
      </w:r>
    </w:p>
    <w:p w14:paraId="16B861F5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private static int value = 0;</w:t>
      </w:r>
    </w:p>
    <w:p w14:paraId="3A92ACBA" w14:textId="05981D72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int getValue () {return value;}</w:t>
      </w:r>
    </w:p>
    <w:p w14:paraId="27F9224E" w14:textId="7030CC2F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static void inc (int amount) {</w:t>
      </w:r>
    </w:p>
    <w:p w14:paraId="1BA5CFCC" w14:textId="64E34CB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synchronized (Resource. Class) {</w:t>
      </w:r>
    </w:p>
    <w:p w14:paraId="4321873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int newValue = value + amount;</w:t>
      </w:r>
    </w:p>
    <w:p w14:paraId="784C6AF1" w14:textId="59998845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try {Thread.sleep(5);} catch (InterruptedException e) {}</w:t>
      </w:r>
    </w:p>
    <w:p w14:paraId="26AFA154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    value = newValue;</w:t>
      </w:r>
    </w:p>
    <w:p w14:paraId="3ACCDE12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}</w:t>
      </w:r>
    </w:p>
    <w:p w14:paraId="6070281C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49BFB6A1" w14:textId="1C539A83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public synchronized static void dec (int amount) {</w:t>
      </w:r>
    </w:p>
    <w:p w14:paraId="5ACE0D0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int newValue = value - amount;</w:t>
      </w:r>
    </w:p>
    <w:p w14:paraId="2DD613B8" w14:textId="7E00F1C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try {Thread.sleep(2);} catch (InterruptedException e) {}</w:t>
      </w:r>
    </w:p>
    <w:p w14:paraId="08BF355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    value = newValue;</w:t>
      </w:r>
    </w:p>
    <w:p w14:paraId="2A6E06A0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}</w:t>
      </w:r>
    </w:p>
    <w:p w14:paraId="5A00EE8E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70CCB3E5" w14:textId="393DEDD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781E511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ExecutorService es = Executors.newCachedThreadPool();</w:t>
      </w:r>
    </w:p>
    <w:p w14:paraId="3E1B190F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int incAmount = 10, decAmount = 5, loops = 100;</w:t>
      </w:r>
    </w:p>
    <w:p w14:paraId="309D2599" w14:textId="505F1C3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r1 = new Resource ();</w:t>
      </w:r>
    </w:p>
    <w:p w14:paraId="17B82D8F" w14:textId="3FDAD45D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Resource r2 = new Resource ();</w:t>
      </w:r>
    </w:p>
    <w:p w14:paraId="0FB88BA9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lastRenderedPageBreak/>
        <w:t xml:space="preserve">        Runnable incTask = () -&gt; r1.inc(incAmount);</w:t>
      </w:r>
    </w:p>
    <w:p w14:paraId="35D29B87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Runnable decTask = () -&gt; r2.dec(decAmount);</w:t>
      </w:r>
    </w:p>
    <w:p w14:paraId="6BA5484E" w14:textId="4D328EFA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for (int i = 0; i &lt; loops; i++) {es. execute(incTask); es. execute(decTask);}</w:t>
      </w:r>
    </w:p>
    <w:p w14:paraId="3ED3D65E" w14:textId="5B3FF998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es. shutdown ();</w:t>
      </w:r>
    </w:p>
    <w:p w14:paraId="5FD39BB4" w14:textId="55FF64A6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    while (! es. isTerminated ()) {}</w:t>
      </w:r>
    </w:p>
    <w:p w14:paraId="54093423" w14:textId="77777777" w:rsidR="001F3006" w:rsidRP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 xml:space="preserve">    }</w:t>
      </w:r>
    </w:p>
    <w:p w14:paraId="2D47590F" w14:textId="0E843B48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F3006">
        <w:rPr>
          <w:rFonts w:eastAsia="微软雅黑" w:cstheme="minorHAnsi"/>
          <w:kern w:val="0"/>
          <w:szCs w:val="21"/>
        </w:rPr>
        <w:t>}</w:t>
      </w:r>
    </w:p>
    <w:p w14:paraId="01E3036A" w14:textId="79F32AA0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下面说法</w:t>
      </w:r>
      <w:r w:rsidR="004A530C" w:rsidRPr="004A530C">
        <w:rPr>
          <w:rFonts w:eastAsia="微软雅黑" w:cstheme="minorHAnsi" w:hint="eastAsia"/>
          <w:b/>
          <w:bCs/>
          <w:color w:val="FF0000"/>
          <w:kern w:val="0"/>
          <w:szCs w:val="21"/>
        </w:rPr>
        <w:t>错误的</w:t>
      </w:r>
      <w:proofErr w:type="gramStart"/>
      <w:r>
        <w:rPr>
          <w:rFonts w:eastAsia="微软雅黑" w:cstheme="minorHAnsi" w:hint="eastAsia"/>
          <w:kern w:val="0"/>
          <w:szCs w:val="21"/>
        </w:rPr>
        <w:t>的</w:t>
      </w:r>
      <w:proofErr w:type="gramEnd"/>
      <w:r>
        <w:rPr>
          <w:rFonts w:eastAsia="微软雅黑" w:cstheme="minorHAnsi" w:hint="eastAsia"/>
          <w:kern w:val="0"/>
          <w:szCs w:val="21"/>
        </w:rPr>
        <w:t>是</w:t>
      </w:r>
      <w:del w:id="27" w:author="不显 电性" w:date="2022-04-10T11:23:00Z">
        <w:r w:rsidRPr="006D5951" w:rsidDel="003A69D4">
          <w:rPr>
            <w:rFonts w:eastAsia="微软雅黑" w:cstheme="minorHAnsi"/>
            <w:kern w:val="0"/>
            <w:szCs w:val="21"/>
          </w:rPr>
          <w:delText>_</w:delText>
        </w:r>
        <w:r w:rsidDel="003A69D4">
          <w:rPr>
            <w:rFonts w:eastAsia="微软雅黑" w:cstheme="minorHAnsi"/>
            <w:kern w:val="0"/>
            <w:szCs w:val="21"/>
          </w:rPr>
          <w:delText>_</w:delText>
        </w:r>
        <w:r w:rsidRPr="006D5951" w:rsidDel="003A69D4">
          <w:rPr>
            <w:rFonts w:eastAsia="微软雅黑" w:cstheme="minorHAnsi"/>
            <w:kern w:val="0"/>
            <w:szCs w:val="21"/>
          </w:rPr>
          <w:delText>_________</w:delText>
        </w:r>
      </w:del>
      <w:ins w:id="28" w:author="不显 电性" w:date="2022-04-10T11:23:00Z">
        <w:r w:rsidR="003A69D4" w:rsidRPr="006D5951">
          <w:rPr>
            <w:rFonts w:eastAsia="微软雅黑" w:cstheme="minorHAnsi"/>
            <w:kern w:val="0"/>
            <w:szCs w:val="21"/>
          </w:rPr>
          <w:t>_</w:t>
        </w:r>
        <w:r w:rsidR="003A69D4">
          <w:rPr>
            <w:rFonts w:eastAsia="微软雅黑" w:cstheme="minorHAnsi"/>
            <w:kern w:val="0"/>
            <w:szCs w:val="21"/>
          </w:rPr>
          <w:t>_</w:t>
        </w:r>
        <w:r w:rsidR="003A69D4" w:rsidRPr="006D5951">
          <w:rPr>
            <w:rFonts w:eastAsia="微软雅黑" w:cstheme="minorHAnsi"/>
            <w:kern w:val="0"/>
            <w:szCs w:val="21"/>
          </w:rPr>
          <w:t>__</w:t>
        </w:r>
        <w:r w:rsidR="003A69D4">
          <w:rPr>
            <w:rFonts w:eastAsia="微软雅黑" w:cstheme="minorHAnsi"/>
            <w:kern w:val="0"/>
            <w:szCs w:val="21"/>
          </w:rPr>
          <w:t>D</w:t>
        </w:r>
        <w:r w:rsidR="003A69D4" w:rsidRPr="006D5951">
          <w:rPr>
            <w:rFonts w:eastAsia="微软雅黑" w:cstheme="minorHAnsi"/>
            <w:kern w:val="0"/>
            <w:szCs w:val="21"/>
          </w:rPr>
          <w:t>_____</w:t>
        </w:r>
      </w:ins>
      <w:r>
        <w:rPr>
          <w:rFonts w:eastAsia="微软雅黑" w:cstheme="minorHAnsi" w:hint="eastAsia"/>
          <w:kern w:val="0"/>
          <w:szCs w:val="21"/>
        </w:rPr>
        <w:t>。</w:t>
      </w:r>
    </w:p>
    <w:p w14:paraId="349FBF69" w14:textId="498A1F3A" w:rsidR="001F3006" w:rsidRDefault="001F3006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="00E66DE2">
        <w:rPr>
          <w:rFonts w:eastAsia="微软雅黑" w:cstheme="minorHAnsi" w:hint="eastAsia"/>
          <w:kern w:val="0"/>
          <w:szCs w:val="21"/>
        </w:rPr>
        <w:t>同步的静态方法</w:t>
      </w:r>
      <w:r w:rsidR="00E66DE2" w:rsidRPr="001F3006">
        <w:rPr>
          <w:rFonts w:eastAsia="微软雅黑" w:cstheme="minorHAnsi"/>
          <w:kern w:val="0"/>
          <w:szCs w:val="21"/>
        </w:rPr>
        <w:t>public synchronized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{} </w:t>
      </w:r>
      <w:r w:rsidR="00E66DE2">
        <w:rPr>
          <w:rFonts w:eastAsia="微软雅黑" w:cstheme="minorHAnsi"/>
          <w:kern w:val="0"/>
          <w:szCs w:val="21"/>
        </w:rPr>
        <w:t>等价于</w:t>
      </w:r>
      <w:r w:rsidR="00E66DE2" w:rsidRPr="001F3006">
        <w:rPr>
          <w:rFonts w:eastAsia="微软雅黑" w:cstheme="minorHAnsi"/>
          <w:kern w:val="0"/>
          <w:szCs w:val="21"/>
        </w:rPr>
        <w:t>public static void dec (int amount)</w:t>
      </w:r>
      <w:r w:rsidR="00E66DE2">
        <w:rPr>
          <w:rFonts w:eastAsia="微软雅黑" w:cstheme="minorHAnsi"/>
          <w:kern w:val="0"/>
          <w:szCs w:val="21"/>
        </w:rPr>
        <w:t xml:space="preserve"> {synchronized</w:t>
      </w:r>
      <w:r w:rsidR="00E66DE2" w:rsidRPr="001F3006">
        <w:rPr>
          <w:rFonts w:eastAsia="微软雅黑" w:cstheme="minorHAnsi"/>
          <w:kern w:val="0"/>
          <w:szCs w:val="21"/>
        </w:rPr>
        <w:t xml:space="preserve"> (Resource. </w:t>
      </w:r>
      <w:r w:rsidR="000D52D2">
        <w:rPr>
          <w:rFonts w:eastAsia="微软雅黑" w:cstheme="minorHAnsi" w:hint="eastAsia"/>
          <w:kern w:val="0"/>
          <w:szCs w:val="21"/>
        </w:rPr>
        <w:t>c</w:t>
      </w:r>
      <w:r w:rsidR="00E66DE2" w:rsidRPr="001F3006">
        <w:rPr>
          <w:rFonts w:eastAsia="微软雅黑" w:cstheme="minorHAnsi"/>
          <w:kern w:val="0"/>
          <w:szCs w:val="21"/>
        </w:rPr>
        <w:t>lass) {</w:t>
      </w:r>
      <w:r w:rsidR="00E66DE2">
        <w:rPr>
          <w:rFonts w:eastAsia="微软雅黑" w:cstheme="minorHAnsi"/>
          <w:kern w:val="0"/>
          <w:szCs w:val="21"/>
        </w:rPr>
        <w:t>}}</w:t>
      </w:r>
    </w:p>
    <w:p w14:paraId="187E30F6" w14:textId="29DA54C6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的执行线程访问的对象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访问的是对象</w:t>
      </w:r>
      <w:r>
        <w:rPr>
          <w:rFonts w:eastAsia="微软雅黑" w:cstheme="minorHAnsi" w:hint="eastAsia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，由于访问的是不同对象，因此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的执行线程之间不会同步</w:t>
      </w:r>
    </w:p>
    <w:p w14:paraId="37F2FC95" w14:textId="7A27AB3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虽然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的执行线程访问的是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esou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ce</w:t>
      </w:r>
      <w:r w:rsidR="006452B8">
        <w:rPr>
          <w:rFonts w:eastAsia="微软雅黑" w:cstheme="minorHAnsi" w:hint="eastAsia"/>
          <w:kern w:val="0"/>
          <w:szCs w:val="21"/>
        </w:rPr>
        <w:t>类</w:t>
      </w:r>
      <w:r>
        <w:rPr>
          <w:rFonts w:eastAsia="微软雅黑" w:cstheme="minorHAnsi" w:hint="eastAsia"/>
          <w:kern w:val="0"/>
          <w:szCs w:val="21"/>
        </w:rPr>
        <w:t>不同对象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1</w:t>
      </w:r>
      <w:r w:rsidR="006452B8">
        <w:rPr>
          <w:rFonts w:eastAsia="微软雅黑" w:cstheme="minorHAnsi" w:hint="eastAsia"/>
          <w:kern w:val="0"/>
          <w:szCs w:val="21"/>
        </w:rPr>
        <w:t>和</w:t>
      </w:r>
      <w:r w:rsidR="006452B8">
        <w:rPr>
          <w:rFonts w:eastAsia="微软雅黑" w:cstheme="minorHAnsi" w:hint="eastAsia"/>
          <w:kern w:val="0"/>
          <w:szCs w:val="21"/>
        </w:rPr>
        <w:t>r</w:t>
      </w:r>
      <w:r w:rsidR="006452B8"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，但由于调用的是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</w:t>
      </w:r>
      <w:r>
        <w:rPr>
          <w:rFonts w:eastAsia="微软雅黑" w:cstheme="minorHAnsi" w:hint="eastAsia"/>
          <w:kern w:val="0"/>
          <w:szCs w:val="21"/>
        </w:rPr>
        <w:t>同步静态方法，因此</w:t>
      </w:r>
      <w:r w:rsidRPr="001F3006">
        <w:rPr>
          <w:rFonts w:eastAsia="微软雅黑" w:cstheme="minorHAnsi"/>
          <w:kern w:val="0"/>
          <w:szCs w:val="21"/>
        </w:rPr>
        <w:t>incTask</w:t>
      </w:r>
      <w:r>
        <w:rPr>
          <w:rFonts w:eastAsia="微软雅黑" w:cstheme="minorHAnsi" w:hint="eastAsia"/>
          <w:kern w:val="0"/>
          <w:szCs w:val="21"/>
        </w:rPr>
        <w:t>的执行线程和</w:t>
      </w:r>
      <w:r w:rsidRPr="001F3006">
        <w:rPr>
          <w:rFonts w:eastAsia="微软雅黑" w:cstheme="minorHAnsi"/>
          <w:kern w:val="0"/>
          <w:szCs w:val="21"/>
        </w:rPr>
        <w:t>decTask</w:t>
      </w:r>
      <w:r>
        <w:rPr>
          <w:rFonts w:eastAsia="微软雅黑" w:cstheme="minorHAnsi" w:hint="eastAsia"/>
          <w:kern w:val="0"/>
          <w:szCs w:val="21"/>
        </w:rPr>
        <w:t>的执行线程之间是被同步的</w:t>
      </w:r>
    </w:p>
    <w:p w14:paraId="19549520" w14:textId="56F77AD8" w:rsidR="00E66DE2" w:rsidRDefault="00E66DE2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 w:rsidR="006452B8">
        <w:rPr>
          <w:rFonts w:eastAsia="微软雅黑" w:cstheme="minorHAnsi" w:hint="eastAsia"/>
          <w:kern w:val="0"/>
          <w:szCs w:val="21"/>
        </w:rPr>
        <w:t>一个线程进入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类的同步静态方法后，这个类的所有静态同步方法都被上锁，而且上的是对象锁，被锁的对象是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/>
          <w:kern w:val="0"/>
          <w:szCs w:val="21"/>
        </w:rPr>
        <w:t>.class</w:t>
      </w:r>
      <w:r w:rsidR="006452B8">
        <w:rPr>
          <w:rFonts w:eastAsia="微软雅黑" w:cstheme="minorHAnsi" w:hint="eastAsia"/>
          <w:kern w:val="0"/>
          <w:szCs w:val="21"/>
        </w:rPr>
        <w:t>。但是这个锁的作用范围是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类的所有实例，即不管线程通过</w:t>
      </w:r>
      <w:r w:rsidR="006452B8">
        <w:rPr>
          <w:rFonts w:eastAsia="微软雅黑" w:cstheme="minorHAnsi" w:hint="eastAsia"/>
          <w:kern w:val="0"/>
          <w:szCs w:val="21"/>
        </w:rPr>
        <w:t>Resource</w:t>
      </w:r>
      <w:r w:rsidR="006452B8">
        <w:rPr>
          <w:rFonts w:eastAsia="微软雅黑" w:cstheme="minorHAnsi" w:hint="eastAsia"/>
          <w:kern w:val="0"/>
          <w:szCs w:val="21"/>
        </w:rPr>
        <w:t>类的哪个实例调用静态同步方法，都将被阻塞</w:t>
      </w:r>
    </w:p>
    <w:p w14:paraId="6F30A401" w14:textId="3810BE03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 w14:textId="251BA42F" w:rsidR="00BC4F77" w:rsidRDefault="00BC4F77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 w:rsidR="00F247FE">
        <w:rPr>
          <w:rFonts w:eastAsia="微软雅黑" w:cstheme="minorHAnsi" w:hint="eastAsia"/>
          <w:kern w:val="0"/>
          <w:szCs w:val="21"/>
        </w:rPr>
        <w:t>假设一个临界区通过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proofErr w:type="gramStart"/>
      <w:r w:rsidR="00F247FE">
        <w:rPr>
          <w:rFonts w:eastAsia="微软雅黑" w:cstheme="minorHAnsi" w:hint="eastAsia"/>
          <w:kern w:val="0"/>
          <w:szCs w:val="21"/>
        </w:rPr>
        <w:t>锁进行</w:t>
      </w:r>
      <w:proofErr w:type="gramEnd"/>
      <w:r w:rsidR="00F247FE">
        <w:rPr>
          <w:rFonts w:eastAsia="微软雅黑" w:cstheme="minorHAnsi" w:hint="eastAsia"/>
          <w:kern w:val="0"/>
          <w:szCs w:val="21"/>
        </w:rPr>
        <w:t>同步控制，当一个线程拿到一个临界区的</w:t>
      </w:r>
      <w:r w:rsidR="00F247FE">
        <w:rPr>
          <w:rFonts w:eastAsia="微软雅黑" w:cstheme="minorHAnsi" w:hint="eastAsia"/>
          <w:kern w:val="0"/>
          <w:szCs w:val="21"/>
        </w:rPr>
        <w:t>Lock</w:t>
      </w:r>
      <w:r w:rsidR="00F247FE">
        <w:rPr>
          <w:rFonts w:eastAsia="微软雅黑" w:cstheme="minorHAnsi" w:hint="eastAsia"/>
          <w:kern w:val="0"/>
          <w:szCs w:val="21"/>
        </w:rPr>
        <w:t>锁，进入该临界区后，该临界区被上锁。这时下面的说法正确的是</w:t>
      </w:r>
      <w:del w:id="29" w:author="不显 电性" w:date="2022-04-10T11:26:00Z">
        <w:r w:rsidR="00F247FE" w:rsidRPr="006D5951" w:rsidDel="0012782C">
          <w:rPr>
            <w:rFonts w:eastAsia="微软雅黑" w:cstheme="minorHAnsi"/>
            <w:kern w:val="0"/>
            <w:szCs w:val="21"/>
          </w:rPr>
          <w:delText>_</w:delText>
        </w:r>
        <w:r w:rsidR="00F247FE" w:rsidDel="0012782C">
          <w:rPr>
            <w:rFonts w:eastAsia="微软雅黑" w:cstheme="minorHAnsi"/>
            <w:kern w:val="0"/>
            <w:szCs w:val="21"/>
          </w:rPr>
          <w:delText>_</w:delText>
        </w:r>
        <w:r w:rsidR="00F247FE" w:rsidRPr="006D5951" w:rsidDel="0012782C">
          <w:rPr>
            <w:rFonts w:eastAsia="微软雅黑" w:cstheme="minorHAnsi"/>
            <w:kern w:val="0"/>
            <w:szCs w:val="21"/>
          </w:rPr>
          <w:delText>_________</w:delText>
        </w:r>
      </w:del>
      <w:ins w:id="30" w:author="不显 电性" w:date="2022-04-10T11:26:00Z">
        <w:r w:rsidR="0012782C" w:rsidRPr="006D5951">
          <w:rPr>
            <w:rFonts w:eastAsia="微软雅黑" w:cstheme="minorHAnsi"/>
            <w:kern w:val="0"/>
            <w:szCs w:val="21"/>
          </w:rPr>
          <w:t>_</w:t>
        </w:r>
        <w:r w:rsidR="0012782C">
          <w:rPr>
            <w:rFonts w:eastAsia="微软雅黑" w:cstheme="minorHAnsi"/>
            <w:kern w:val="0"/>
            <w:szCs w:val="21"/>
          </w:rPr>
          <w:t>_</w:t>
        </w:r>
        <w:r w:rsidR="0012782C" w:rsidRPr="006D5951">
          <w:rPr>
            <w:rFonts w:eastAsia="微软雅黑" w:cstheme="minorHAnsi"/>
            <w:kern w:val="0"/>
            <w:szCs w:val="21"/>
          </w:rPr>
          <w:t>_</w:t>
        </w:r>
        <w:r w:rsidR="0012782C">
          <w:rPr>
            <w:rFonts w:eastAsia="微软雅黑" w:cstheme="minorHAnsi"/>
            <w:kern w:val="0"/>
            <w:szCs w:val="21"/>
          </w:rPr>
          <w:t>D</w:t>
        </w:r>
        <w:r w:rsidR="0012782C" w:rsidRPr="006D5951">
          <w:rPr>
            <w:rFonts w:eastAsia="微软雅黑" w:cstheme="minorHAnsi"/>
            <w:kern w:val="0"/>
            <w:szCs w:val="21"/>
          </w:rPr>
          <w:t>___</w:t>
        </w:r>
      </w:ins>
      <w:r w:rsidR="00F247FE">
        <w:rPr>
          <w:rFonts w:eastAsia="微软雅黑" w:cstheme="minorHAnsi" w:hint="eastAsia"/>
          <w:kern w:val="0"/>
          <w:szCs w:val="21"/>
        </w:rPr>
        <w:t>。</w:t>
      </w:r>
    </w:p>
    <w:p w14:paraId="7FAFF944" w14:textId="6228F239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</w:t>
      </w:r>
      <w:proofErr w:type="gramStart"/>
      <w:r>
        <w:rPr>
          <w:rFonts w:eastAsia="微软雅黑" w:cstheme="minorHAnsi" w:hint="eastAsia"/>
          <w:kern w:val="0"/>
          <w:szCs w:val="21"/>
        </w:rPr>
        <w:t>的锁会被</w:t>
      </w:r>
      <w:proofErr w:type="gramEnd"/>
      <w:r>
        <w:rPr>
          <w:rFonts w:eastAsia="微软雅黑" w:cstheme="minorHAnsi" w:hint="eastAsia"/>
          <w:kern w:val="0"/>
          <w:szCs w:val="21"/>
        </w:rPr>
        <w:t>释放</w:t>
      </w:r>
    </w:p>
    <w:p w14:paraId="18A70776" w14:textId="4A7393CC" w:rsidR="00F247FE" w:rsidRDefault="00F247FE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</w:t>
      </w:r>
      <w:proofErr w:type="gramStart"/>
      <w:r>
        <w:rPr>
          <w:rFonts w:eastAsia="微软雅黑" w:cstheme="minorHAnsi" w:hint="eastAsia"/>
          <w:kern w:val="0"/>
          <w:szCs w:val="21"/>
        </w:rPr>
        <w:t>锁不会</w:t>
      </w:r>
      <w:proofErr w:type="gramEnd"/>
      <w:r>
        <w:rPr>
          <w:rFonts w:eastAsia="微软雅黑" w:cstheme="minorHAnsi" w:hint="eastAsia"/>
          <w:kern w:val="0"/>
          <w:szCs w:val="21"/>
        </w:rPr>
        <w:t>被释放</w:t>
      </w:r>
    </w:p>
    <w:p w14:paraId="14E3124A" w14:textId="0FB9546A" w:rsidR="00F247FE" w:rsidRPr="00D25DE6" w:rsidRDefault="00F247FE" w:rsidP="00F247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</w:t>
      </w:r>
    </w:p>
    <w:p w14:paraId="1C055D90" w14:textId="0938C385" w:rsidR="00F247FE" w:rsidRPr="00F247FE" w:rsidRDefault="00D26540" w:rsidP="001F300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如果在临界区里线程执行</w:t>
      </w:r>
      <w:r>
        <w:rPr>
          <w:rFonts w:eastAsia="微软雅黑" w:cstheme="minorHAnsi" w:hint="eastAsia"/>
          <w:kern w:val="0"/>
          <w:szCs w:val="21"/>
        </w:rPr>
        <w:t>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方法，将导致线程进入阻塞状态，同时临界区的锁不会被释放；如果在临界区里线程执行</w:t>
      </w:r>
      <w:r>
        <w:rPr>
          <w:rFonts w:eastAsia="微软雅黑" w:cstheme="minorHAnsi" w:hint="eastAsia"/>
          <w:kern w:val="0"/>
          <w:szCs w:val="21"/>
        </w:rPr>
        <w:t>Lock</w:t>
      </w:r>
      <w:r>
        <w:rPr>
          <w:rFonts w:eastAsia="微软雅黑" w:cstheme="minorHAnsi" w:hint="eastAsia"/>
          <w:kern w:val="0"/>
          <w:szCs w:val="21"/>
        </w:rPr>
        <w:t>锁的条件对象的</w:t>
      </w:r>
      <w:r>
        <w:rPr>
          <w:rFonts w:eastAsia="微软雅黑" w:cstheme="minorHAnsi" w:hint="eastAsia"/>
          <w:kern w:val="0"/>
          <w:szCs w:val="21"/>
        </w:rPr>
        <w:t>await</w:t>
      </w:r>
      <w:r>
        <w:rPr>
          <w:rFonts w:eastAsia="微软雅黑" w:cstheme="minorHAnsi" w:hint="eastAsia"/>
          <w:kern w:val="0"/>
          <w:szCs w:val="21"/>
        </w:rPr>
        <w:t>方法，将导致线程进入阻塞状态，同时临界区的锁会被释放</w:t>
      </w:r>
    </w:p>
    <w:p w14:paraId="402F3EF5" w14:textId="763BEC40" w:rsidR="00AF106E" w:rsidRPr="00887E91" w:rsidRDefault="009D6EAC" w:rsidP="00887E91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0F8ABD1A" w:rsidR="00486392" w:rsidRDefault="00896592" w:rsidP="007A72AB">
      <w:pPr>
        <w:pStyle w:val="1"/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8CA012D" w14:textId="22807657" w:rsidR="00746C6A" w:rsidRPr="00746C6A" w:rsidRDefault="00746C6A" w:rsidP="007A72A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46C6A">
        <w:rPr>
          <w:rFonts w:eastAsia="微软雅黑" w:cstheme="minorHAnsi" w:hint="eastAsia"/>
          <w:kern w:val="0"/>
          <w:szCs w:val="21"/>
        </w:rPr>
        <w:t>1</w:t>
      </w:r>
      <w:r w:rsidRPr="00746C6A">
        <w:rPr>
          <w:rFonts w:eastAsia="微软雅黑" w:cstheme="minorHAnsi" w:hint="eastAsia"/>
          <w:kern w:val="0"/>
          <w:szCs w:val="21"/>
        </w:rPr>
        <w:t>：</w:t>
      </w:r>
      <w:r w:rsidRPr="00746C6A">
        <w:rPr>
          <w:rFonts w:eastAsia="微软雅黑" w:cstheme="minorHAnsi"/>
          <w:kern w:val="0"/>
          <w:szCs w:val="21"/>
        </w:rPr>
        <w:t>有三个线程</w:t>
      </w:r>
      <w:r w:rsidRPr="00746C6A">
        <w:rPr>
          <w:rFonts w:eastAsia="微软雅黑" w:cstheme="minorHAnsi"/>
          <w:kern w:val="0"/>
          <w:szCs w:val="21"/>
        </w:rPr>
        <w:t>T1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T2</w:t>
      </w:r>
      <w:r w:rsidRPr="00746C6A">
        <w:rPr>
          <w:rFonts w:eastAsia="微软雅黑" w:cstheme="minorHAnsi"/>
          <w:kern w:val="0"/>
          <w:szCs w:val="21"/>
        </w:rPr>
        <w:t>，</w:t>
      </w:r>
      <w:r w:rsidRPr="00746C6A">
        <w:rPr>
          <w:rFonts w:eastAsia="微软雅黑" w:cstheme="minorHAnsi"/>
          <w:kern w:val="0"/>
          <w:szCs w:val="21"/>
        </w:rPr>
        <w:t>T3</w:t>
      </w:r>
      <w:r w:rsidRPr="00746C6A">
        <w:rPr>
          <w:rFonts w:eastAsia="微软雅黑" w:cstheme="minorHAnsi"/>
          <w:kern w:val="0"/>
          <w:szCs w:val="21"/>
        </w:rPr>
        <w:t>，怎么确保它们按</w:t>
      </w:r>
      <w:r w:rsidR="00DB4BE2">
        <w:rPr>
          <w:rFonts w:eastAsia="微软雅黑" w:cstheme="minorHAnsi" w:hint="eastAsia"/>
          <w:kern w:val="0"/>
          <w:szCs w:val="21"/>
        </w:rPr>
        <w:t>指定</w:t>
      </w:r>
      <w:r w:rsidRPr="00746C6A">
        <w:rPr>
          <w:rFonts w:eastAsia="微软雅黑" w:cstheme="minorHAnsi"/>
          <w:kern w:val="0"/>
          <w:szCs w:val="21"/>
        </w:rPr>
        <w:t>顺序执行</w:t>
      </w:r>
      <w:r w:rsidR="00896592">
        <w:rPr>
          <w:rFonts w:eastAsia="微软雅黑" w:cstheme="minorHAnsi" w:hint="eastAsia"/>
          <w:kern w:val="0"/>
          <w:szCs w:val="21"/>
        </w:rPr>
        <w:t>：首先执行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1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T1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</w:t>
      </w:r>
      <w:r w:rsidR="00896592">
        <w:rPr>
          <w:rFonts w:eastAsia="微软雅黑" w:cstheme="minorHAnsi"/>
          <w:kern w:val="0"/>
          <w:szCs w:val="21"/>
        </w:rPr>
        <w:t>2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T2</w:t>
      </w:r>
      <w:r w:rsidR="00896592">
        <w:rPr>
          <w:rFonts w:eastAsia="微软雅黑" w:cstheme="minorHAnsi" w:hint="eastAsia"/>
          <w:kern w:val="0"/>
          <w:szCs w:val="21"/>
        </w:rPr>
        <w:t>结束后执行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，</w:t>
      </w:r>
      <w:r w:rsidR="00896592">
        <w:rPr>
          <w:rFonts w:eastAsia="微软雅黑" w:cstheme="minorHAnsi" w:hint="eastAsia"/>
          <w:kern w:val="0"/>
          <w:szCs w:val="21"/>
        </w:rPr>
        <w:t>T3</w:t>
      </w:r>
      <w:r w:rsidR="00896592">
        <w:rPr>
          <w:rFonts w:eastAsia="微软雅黑" w:cstheme="minorHAnsi" w:hint="eastAsia"/>
          <w:kern w:val="0"/>
          <w:szCs w:val="21"/>
        </w:rPr>
        <w:t>结束后主线程才结束。请给出示意代码。</w:t>
      </w:r>
    </w:p>
    <w:p w14:paraId="46662468" w14:textId="77777777" w:rsidR="0012782C" w:rsidRDefault="0012782C" w:rsidP="0012782C">
      <w:pPr>
        <w:adjustRightInd w:val="0"/>
        <w:snapToGrid w:val="0"/>
        <w:rPr>
          <w:ins w:id="31" w:author="不显 电性" w:date="2022-04-10T11:26:00Z"/>
        </w:rPr>
      </w:pPr>
      <w:ins w:id="32" w:author="不显 电性" w:date="2022-04-10T11:26:00Z">
        <w:r>
          <w:rPr>
            <w:rFonts w:hint="eastAsia"/>
          </w:rPr>
          <w:t>T</w:t>
        </w:r>
        <w:proofErr w:type="gramStart"/>
        <w:r>
          <w:t>1.start</w:t>
        </w:r>
        <w:proofErr w:type="gramEnd"/>
        <w:r>
          <w:t>();</w:t>
        </w:r>
      </w:ins>
    </w:p>
    <w:p w14:paraId="578F92E8" w14:textId="77777777" w:rsidR="0012782C" w:rsidRDefault="0012782C" w:rsidP="0012782C">
      <w:pPr>
        <w:adjustRightInd w:val="0"/>
        <w:snapToGrid w:val="0"/>
        <w:rPr>
          <w:ins w:id="33" w:author="不显 电性" w:date="2022-04-10T11:26:00Z"/>
        </w:rPr>
      </w:pPr>
      <w:ins w:id="34" w:author="不显 电性" w:date="2022-04-10T11:26:00Z">
        <w:r>
          <w:rPr>
            <w:rFonts w:hint="eastAsia"/>
          </w:rPr>
          <w:t>T</w:t>
        </w:r>
        <w:proofErr w:type="gramStart"/>
        <w:r>
          <w:t>1.join</w:t>
        </w:r>
        <w:proofErr w:type="gramEnd"/>
        <w:r>
          <w:t>();</w:t>
        </w:r>
      </w:ins>
    </w:p>
    <w:p w14:paraId="3A03A20D" w14:textId="77777777" w:rsidR="0012782C" w:rsidRDefault="0012782C" w:rsidP="0012782C">
      <w:pPr>
        <w:adjustRightInd w:val="0"/>
        <w:snapToGrid w:val="0"/>
        <w:rPr>
          <w:ins w:id="35" w:author="不显 电性" w:date="2022-04-10T11:26:00Z"/>
        </w:rPr>
      </w:pPr>
      <w:ins w:id="36" w:author="不显 电性" w:date="2022-04-10T11:26:00Z">
        <w:r>
          <w:rPr>
            <w:rFonts w:hint="eastAsia"/>
          </w:rPr>
          <w:t>T</w:t>
        </w:r>
        <w:proofErr w:type="gramStart"/>
        <w:r>
          <w:t>2.start</w:t>
        </w:r>
        <w:proofErr w:type="gramEnd"/>
        <w:r>
          <w:t>();</w:t>
        </w:r>
      </w:ins>
    </w:p>
    <w:p w14:paraId="386CA969" w14:textId="77777777" w:rsidR="0012782C" w:rsidRPr="00746C6A" w:rsidRDefault="0012782C" w:rsidP="0012782C">
      <w:pPr>
        <w:adjustRightInd w:val="0"/>
        <w:snapToGrid w:val="0"/>
        <w:rPr>
          <w:ins w:id="37" w:author="不显 电性" w:date="2022-04-10T11:26:00Z"/>
        </w:rPr>
      </w:pPr>
      <w:ins w:id="38" w:author="不显 电性" w:date="2022-04-10T11:26:00Z">
        <w:r>
          <w:rPr>
            <w:rFonts w:hint="eastAsia"/>
          </w:rPr>
          <w:t>T</w:t>
        </w:r>
        <w:proofErr w:type="gramStart"/>
        <w:r>
          <w:t>2.join</w:t>
        </w:r>
        <w:proofErr w:type="gramEnd"/>
        <w:r>
          <w:t>();</w:t>
        </w:r>
      </w:ins>
    </w:p>
    <w:p w14:paraId="3BABEF12" w14:textId="77777777" w:rsidR="0012782C" w:rsidRDefault="0012782C" w:rsidP="0012782C">
      <w:pPr>
        <w:adjustRightInd w:val="0"/>
        <w:snapToGrid w:val="0"/>
        <w:rPr>
          <w:ins w:id="39" w:author="不显 电性" w:date="2022-04-10T11:26:00Z"/>
        </w:rPr>
      </w:pPr>
      <w:ins w:id="40" w:author="不显 电性" w:date="2022-04-10T11:26:00Z">
        <w:r>
          <w:rPr>
            <w:rFonts w:hint="eastAsia"/>
          </w:rPr>
          <w:t>T</w:t>
        </w:r>
        <w:proofErr w:type="gramStart"/>
        <w:r>
          <w:t>3.start</w:t>
        </w:r>
        <w:proofErr w:type="gramEnd"/>
        <w:r>
          <w:t>();</w:t>
        </w:r>
      </w:ins>
    </w:p>
    <w:p w14:paraId="4DFF5BC8" w14:textId="77777777" w:rsidR="0012782C" w:rsidRPr="00746C6A" w:rsidRDefault="0012782C" w:rsidP="0012782C">
      <w:pPr>
        <w:adjustRightInd w:val="0"/>
        <w:snapToGrid w:val="0"/>
        <w:rPr>
          <w:ins w:id="41" w:author="不显 电性" w:date="2022-04-10T11:26:00Z"/>
        </w:rPr>
      </w:pPr>
      <w:ins w:id="42" w:author="不显 电性" w:date="2022-04-10T11:26:00Z">
        <w:r>
          <w:rPr>
            <w:rFonts w:hint="eastAsia"/>
          </w:rPr>
          <w:t>T</w:t>
        </w:r>
        <w:proofErr w:type="gramStart"/>
        <w:r>
          <w:t>3.join</w:t>
        </w:r>
        <w:proofErr w:type="gramEnd"/>
        <w:r>
          <w:t>();</w:t>
        </w:r>
      </w:ins>
    </w:p>
    <w:p w14:paraId="532CCFA4" w14:textId="1845FDC4" w:rsidR="00746C6A" w:rsidRPr="00746C6A" w:rsidRDefault="00746C6A" w:rsidP="007A72AB">
      <w:pPr>
        <w:adjustRightInd w:val="0"/>
        <w:snapToGrid w:val="0"/>
      </w:pPr>
    </w:p>
    <w:sectPr w:rsidR="00746C6A" w:rsidRPr="0074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0A9E" w14:textId="77777777" w:rsidR="00E82163" w:rsidRDefault="00E82163" w:rsidP="00934B70">
      <w:r>
        <w:separator/>
      </w:r>
    </w:p>
  </w:endnote>
  <w:endnote w:type="continuationSeparator" w:id="0">
    <w:p w14:paraId="774369E3" w14:textId="77777777" w:rsidR="00E82163" w:rsidRDefault="00E82163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FC42" w14:textId="77777777" w:rsidR="00E82163" w:rsidRDefault="00E82163" w:rsidP="00934B70">
      <w:r>
        <w:separator/>
      </w:r>
    </w:p>
  </w:footnote>
  <w:footnote w:type="continuationSeparator" w:id="0">
    <w:p w14:paraId="6BA4A86D" w14:textId="77777777" w:rsidR="00E82163" w:rsidRDefault="00E82163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13454019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064783">
    <w:abstractNumId w:val="9"/>
  </w:num>
  <w:num w:numId="3" w16cid:durableId="705108012">
    <w:abstractNumId w:val="14"/>
  </w:num>
  <w:num w:numId="4" w16cid:durableId="1821068479">
    <w:abstractNumId w:val="8"/>
  </w:num>
  <w:num w:numId="5" w16cid:durableId="879627245">
    <w:abstractNumId w:val="12"/>
  </w:num>
  <w:num w:numId="6" w16cid:durableId="1553806422">
    <w:abstractNumId w:val="21"/>
  </w:num>
  <w:num w:numId="7" w16cid:durableId="908884667">
    <w:abstractNumId w:val="0"/>
  </w:num>
  <w:num w:numId="8" w16cid:durableId="591932265">
    <w:abstractNumId w:val="17"/>
  </w:num>
  <w:num w:numId="9" w16cid:durableId="658732621">
    <w:abstractNumId w:val="10"/>
  </w:num>
  <w:num w:numId="10" w16cid:durableId="1420372544">
    <w:abstractNumId w:val="20"/>
  </w:num>
  <w:num w:numId="11" w16cid:durableId="1901095388">
    <w:abstractNumId w:val="4"/>
  </w:num>
  <w:num w:numId="12" w16cid:durableId="1949970306">
    <w:abstractNumId w:val="3"/>
  </w:num>
  <w:num w:numId="13" w16cid:durableId="947928687">
    <w:abstractNumId w:val="2"/>
  </w:num>
  <w:num w:numId="14" w16cid:durableId="1876118171">
    <w:abstractNumId w:val="6"/>
  </w:num>
  <w:num w:numId="15" w16cid:durableId="694818016">
    <w:abstractNumId w:val="7"/>
  </w:num>
  <w:num w:numId="16" w16cid:durableId="1702435912">
    <w:abstractNumId w:val="16"/>
  </w:num>
  <w:num w:numId="17" w16cid:durableId="39207103">
    <w:abstractNumId w:val="1"/>
  </w:num>
  <w:num w:numId="18" w16cid:durableId="1658460067">
    <w:abstractNumId w:val="5"/>
  </w:num>
  <w:num w:numId="19" w16cid:durableId="1685595174">
    <w:abstractNumId w:val="18"/>
  </w:num>
  <w:num w:numId="20" w16cid:durableId="1385136090">
    <w:abstractNumId w:val="19"/>
  </w:num>
  <w:num w:numId="21" w16cid:durableId="566307549">
    <w:abstractNumId w:val="13"/>
  </w:num>
  <w:num w:numId="22" w16cid:durableId="731122995">
    <w:abstractNumId w:val="15"/>
  </w:num>
  <w:num w:numId="23" w16cid:durableId="14295462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不显 电性">
    <w15:presenceInfo w15:providerId="Windows Live" w15:userId="a7ae6ac8e0ef19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20FF3"/>
    <w:rsid w:val="00123884"/>
    <w:rsid w:val="0012782C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69D4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2D78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3AE8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1327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8216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056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C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46C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74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7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不显 电性</cp:lastModifiedBy>
  <cp:revision>114</cp:revision>
  <dcterms:created xsi:type="dcterms:W3CDTF">2020-02-29T23:09:00Z</dcterms:created>
  <dcterms:modified xsi:type="dcterms:W3CDTF">2022-04-10T03:38:00Z</dcterms:modified>
</cp:coreProperties>
</file>